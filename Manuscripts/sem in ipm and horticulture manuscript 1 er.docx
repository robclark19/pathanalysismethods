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0796" w14:textId="6767DE44" w:rsidR="00311797" w:rsidRDefault="00311797" w:rsidP="002D2F24">
      <w:pPr>
        <w:spacing w:line="480" w:lineRule="auto"/>
        <w:rPr>
          <w:rFonts w:ascii="Times New Roman" w:hAnsi="Times New Roman" w:cs="Times New Roman"/>
          <w:b/>
          <w:bCs/>
          <w:sz w:val="24"/>
          <w:szCs w:val="24"/>
        </w:rPr>
      </w:pPr>
      <w:r w:rsidRPr="007E274E">
        <w:rPr>
          <w:rFonts w:ascii="Times New Roman" w:hAnsi="Times New Roman" w:cs="Times New Roman"/>
          <w:b/>
          <w:bCs/>
          <w:sz w:val="24"/>
          <w:szCs w:val="24"/>
        </w:rPr>
        <w:t xml:space="preserve">Using structural equation modeling to understand indirect effects </w:t>
      </w:r>
      <w:r w:rsidR="007E274E" w:rsidRPr="007E274E">
        <w:rPr>
          <w:rFonts w:ascii="Times New Roman" w:hAnsi="Times New Roman" w:cs="Times New Roman"/>
          <w:b/>
          <w:bCs/>
          <w:sz w:val="24"/>
          <w:szCs w:val="24"/>
        </w:rPr>
        <w:t xml:space="preserve">in the management of pests and beneficial </w:t>
      </w:r>
      <w:proofErr w:type="gramStart"/>
      <w:r w:rsidR="007E274E" w:rsidRPr="007E274E">
        <w:rPr>
          <w:rFonts w:ascii="Times New Roman" w:hAnsi="Times New Roman" w:cs="Times New Roman"/>
          <w:b/>
          <w:bCs/>
          <w:sz w:val="24"/>
          <w:szCs w:val="24"/>
        </w:rPr>
        <w:t>species</w:t>
      </w:r>
      <w:proofErr w:type="gramEnd"/>
    </w:p>
    <w:p w14:paraId="2271160E" w14:textId="77777777" w:rsidR="007E274E" w:rsidRPr="007E274E" w:rsidRDefault="007E274E" w:rsidP="002D2F24">
      <w:pPr>
        <w:spacing w:line="480" w:lineRule="auto"/>
        <w:rPr>
          <w:rFonts w:ascii="Times New Roman" w:hAnsi="Times New Roman" w:cs="Times New Roman"/>
          <w:b/>
          <w:bCs/>
          <w:sz w:val="24"/>
          <w:szCs w:val="24"/>
        </w:rPr>
      </w:pPr>
    </w:p>
    <w:p w14:paraId="4B361303" w14:textId="412799FB" w:rsidR="00311797" w:rsidRDefault="00311797" w:rsidP="002D2F24">
      <w:pPr>
        <w:spacing w:line="480" w:lineRule="auto"/>
        <w:rPr>
          <w:rFonts w:ascii="Times New Roman" w:hAnsi="Times New Roman" w:cs="Times New Roman"/>
          <w:sz w:val="24"/>
          <w:szCs w:val="24"/>
        </w:rPr>
      </w:pPr>
    </w:p>
    <w:p w14:paraId="3795BBE8" w14:textId="369D66A9" w:rsidR="007E274E" w:rsidRPr="00FA4003" w:rsidRDefault="007E274E" w:rsidP="002D2F24">
      <w:pPr>
        <w:spacing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Emily Rampone</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Robert Orpet</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06569404" w14:textId="77777777" w:rsidR="007E274E" w:rsidRPr="00FA4003" w:rsidRDefault="007E274E" w:rsidP="002D2F24">
      <w:pPr>
        <w:spacing w:line="480" w:lineRule="auto"/>
        <w:rPr>
          <w:rFonts w:ascii="Times New Roman" w:eastAsia="Times New Roman" w:hAnsi="Times New Roman" w:cs="Times New Roman"/>
          <w:sz w:val="24"/>
          <w:szCs w:val="24"/>
        </w:rPr>
      </w:pPr>
    </w:p>
    <w:p w14:paraId="42792409"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3C684B28"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proofErr w:type="spellStart"/>
      <w:r w:rsidRPr="00FA4003">
        <w:rPr>
          <w:rFonts w:ascii="Times New Roman" w:eastAsia="Times New Roman" w:hAnsi="Times New Roman" w:cs="Times New Roman"/>
          <w:sz w:val="24"/>
          <w:szCs w:val="24"/>
        </w:rPr>
        <w:t>EcoData</w:t>
      </w:r>
      <w:proofErr w:type="spellEnd"/>
      <w:r w:rsidRPr="00FA4003">
        <w:rPr>
          <w:rFonts w:ascii="Times New Roman" w:eastAsia="Times New Roman" w:hAnsi="Times New Roman" w:cs="Times New Roman"/>
          <w:sz w:val="24"/>
          <w:szCs w:val="24"/>
        </w:rPr>
        <w:t xml:space="preserve"> Technology, </w:t>
      </w:r>
      <w:r>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31E9D8B9" w14:textId="16C6C5F9" w:rsidR="007E274E"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7E274E">
        <w:rPr>
          <w:rFonts w:ascii="Times New Roman" w:eastAsia="Times New Roman" w:hAnsi="Times New Roman" w:cs="Times New Roman"/>
          <w:sz w:val="24"/>
          <w:szCs w:val="24"/>
        </w:rPr>
        <w:t xml:space="preserve">Tree Fruit Research and Extension Center, Washington State University, Wenatchee, Washington, </w:t>
      </w:r>
      <w:r>
        <w:rPr>
          <w:rFonts w:ascii="Times New Roman" w:eastAsia="Times New Roman" w:hAnsi="Times New Roman" w:cs="Times New Roman"/>
          <w:sz w:val="24"/>
          <w:szCs w:val="24"/>
        </w:rPr>
        <w:t>USA</w:t>
      </w:r>
    </w:p>
    <w:p w14:paraId="62A5B12E" w14:textId="77777777" w:rsidR="007E274E" w:rsidRPr="00FA4003" w:rsidRDefault="007E274E" w:rsidP="002D2F24">
      <w:pPr>
        <w:spacing w:line="480" w:lineRule="auto"/>
        <w:rPr>
          <w:rFonts w:ascii="Times New Roman" w:eastAsia="Times New Roman" w:hAnsi="Times New Roman" w:cs="Times New Roman"/>
          <w:sz w:val="24"/>
          <w:szCs w:val="24"/>
        </w:rPr>
      </w:pPr>
    </w:p>
    <w:p w14:paraId="18AEAF0D" w14:textId="77777777" w:rsidR="007E274E" w:rsidRPr="00FA4003" w:rsidRDefault="007E274E" w:rsidP="002D2F24">
      <w:pPr>
        <w:spacing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5" w:history="1">
        <w:r w:rsidRPr="00FA4003">
          <w:rPr>
            <w:rFonts w:ascii="Times New Roman" w:eastAsia="Times New Roman" w:hAnsi="Times New Roman" w:cs="Times New Roman"/>
            <w:color w:val="0563C1" w:themeColor="hyperlink"/>
            <w:sz w:val="24"/>
            <w:szCs w:val="24"/>
            <w:u w:val="single"/>
          </w:rPr>
          <w:t>robert.e.clark@wsu.edu</w:t>
        </w:r>
      </w:hyperlink>
    </w:p>
    <w:p w14:paraId="4993CE24" w14:textId="77777777" w:rsidR="00BB489D" w:rsidRDefault="00BB489D" w:rsidP="002D2F24">
      <w:pPr>
        <w:spacing w:line="480" w:lineRule="auto"/>
        <w:rPr>
          <w:rFonts w:ascii="Times New Roman" w:eastAsia="Times New Roman" w:hAnsi="Times New Roman" w:cs="Times New Roman"/>
          <w:b/>
          <w:bCs/>
          <w:sz w:val="24"/>
          <w:szCs w:val="24"/>
        </w:rPr>
      </w:pPr>
    </w:p>
    <w:p w14:paraId="3FED77B5" w14:textId="68D7BD54" w:rsidR="00BB489D" w:rsidRPr="00735D54" w:rsidRDefault="00BB489D" w:rsidP="002D2F24">
      <w:pPr>
        <w:spacing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r w:rsidRPr="00BB489D">
        <w:t xml:space="preserve"> </w:t>
      </w:r>
      <w:r>
        <w:rPr>
          <w:rFonts w:ascii="Times New Roman" w:eastAsia="Times New Roman" w:hAnsi="Times New Roman" w:cs="Times New Roman"/>
          <w:sz w:val="24"/>
          <w:szCs w:val="24"/>
        </w:rPr>
        <w:t>Data presented in this publication was funded by</w:t>
      </w:r>
      <w:r w:rsidRPr="00BB489D">
        <w:rPr>
          <w:rFonts w:ascii="Times New Roman" w:eastAsia="Times New Roman" w:hAnsi="Times New Roman" w:cs="Times New Roman"/>
          <w:sz w:val="24"/>
          <w:szCs w:val="24"/>
        </w:rPr>
        <w:t xml:space="preserve"> USDA-NIFA award 2017-07156</w:t>
      </w:r>
      <w:r>
        <w:rPr>
          <w:rFonts w:ascii="Times New Roman" w:eastAsia="Times New Roman" w:hAnsi="Times New Roman" w:cs="Times New Roman"/>
          <w:sz w:val="24"/>
          <w:szCs w:val="24"/>
        </w:rPr>
        <w:t>, USDA-NIFA award</w:t>
      </w:r>
      <w:r w:rsidRPr="00BB489D">
        <w:rPr>
          <w:rFonts w:ascii="Times New Roman" w:eastAsia="Times New Roman" w:hAnsi="Times New Roman" w:cs="Times New Roman"/>
          <w:sz w:val="24"/>
          <w:szCs w:val="24"/>
        </w:rPr>
        <w:t xml:space="preserve"> 2017-67013-26537</w:t>
      </w:r>
      <w:r>
        <w:rPr>
          <w:rFonts w:ascii="Times New Roman" w:eastAsia="Times New Roman" w:hAnsi="Times New Roman" w:cs="Times New Roman"/>
          <w:sz w:val="24"/>
          <w:szCs w:val="24"/>
        </w:rPr>
        <w:t xml:space="preserve">, and NSF Doctoral Dissertation Improvement Grant </w:t>
      </w:r>
      <w:r w:rsidRPr="00BB489D">
        <w:rPr>
          <w:rFonts w:ascii="Times New Roman" w:eastAsia="Times New Roman" w:hAnsi="Times New Roman" w:cs="Times New Roman"/>
          <w:sz w:val="24"/>
          <w:szCs w:val="24"/>
        </w:rPr>
        <w:t>DEB-</w:t>
      </w:r>
      <w:commentRangeStart w:id="0"/>
      <w:r w:rsidRPr="00BB489D">
        <w:rPr>
          <w:rFonts w:ascii="Times New Roman" w:eastAsia="Times New Roman" w:hAnsi="Times New Roman" w:cs="Times New Roman"/>
          <w:sz w:val="24"/>
          <w:szCs w:val="24"/>
        </w:rPr>
        <w:t>1404177</w:t>
      </w:r>
      <w:commentRangeEnd w:id="0"/>
      <w:r>
        <w:rPr>
          <w:rStyle w:val="CommentReference"/>
        </w:rPr>
        <w:commentReference w:id="0"/>
      </w:r>
      <w:r>
        <w:rPr>
          <w:rFonts w:ascii="Times New Roman" w:eastAsia="Times New Roman" w:hAnsi="Times New Roman" w:cs="Times New Roman"/>
          <w:sz w:val="24"/>
          <w:szCs w:val="24"/>
        </w:rPr>
        <w:t xml:space="preserve">. Support for </w:t>
      </w:r>
      <w:r w:rsidRPr="00BB489D">
        <w:rPr>
          <w:rFonts w:ascii="Times New Roman" w:eastAsia="Times New Roman" w:hAnsi="Times New Roman" w:cs="Times New Roman"/>
          <w:sz w:val="24"/>
          <w:szCs w:val="24"/>
        </w:rPr>
        <w:t>R. Clark</w:t>
      </w:r>
      <w:r>
        <w:rPr>
          <w:rFonts w:ascii="Times New Roman" w:eastAsia="Times New Roman" w:hAnsi="Times New Roman" w:cs="Times New Roman"/>
          <w:sz w:val="24"/>
          <w:szCs w:val="24"/>
        </w:rPr>
        <w:t xml:space="preserve"> was provided</w:t>
      </w:r>
      <w:r w:rsidRPr="00BB489D">
        <w:rPr>
          <w:rFonts w:ascii="Times New Roman" w:eastAsia="Times New Roman" w:hAnsi="Times New Roman" w:cs="Times New Roman"/>
          <w:sz w:val="24"/>
          <w:szCs w:val="24"/>
        </w:rPr>
        <w:t xml:space="preserve"> by USDA-NIFA award 2022-67013-36422.</w:t>
      </w:r>
      <w:r w:rsidR="002D2F24">
        <w:rPr>
          <w:rFonts w:ascii="Times New Roman" w:eastAsia="Times New Roman" w:hAnsi="Times New Roman" w:cs="Times New Roman"/>
          <w:sz w:val="24"/>
          <w:szCs w:val="24"/>
        </w:rPr>
        <w:t xml:space="preserve"> We thank the Crowder Lab 2023 modeling group at WSU Entomology for helpful feedback on early versions of this manuscript.</w:t>
      </w:r>
    </w:p>
    <w:p w14:paraId="081807DD" w14:textId="2B4CE8F2" w:rsidR="007E274E" w:rsidRDefault="007E274E" w:rsidP="002D2F24">
      <w:pPr>
        <w:spacing w:after="160"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442B0" w14:textId="71D920B3" w:rsidR="00311797"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Abstract</w:t>
      </w:r>
    </w:p>
    <w:p w14:paraId="2CB98547" w14:textId="560C3C3E" w:rsidR="00311797" w:rsidRDefault="002D2F24"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Management of pests and beneficials species in applied ecology </w:t>
      </w:r>
      <w:r w:rsidR="001563F9">
        <w:rPr>
          <w:rFonts w:ascii="Times New Roman" w:hAnsi="Times New Roman" w:cs="Times New Roman"/>
          <w:sz w:val="24"/>
          <w:szCs w:val="24"/>
        </w:rPr>
        <w:t xml:space="preserve">must </w:t>
      </w:r>
      <w:del w:id="1" w:author="Rampone, Emily" w:date="2023-02-19T17:56:00Z">
        <w:r w:rsidR="001563F9" w:rsidDel="004200A0">
          <w:rPr>
            <w:rFonts w:ascii="Times New Roman" w:hAnsi="Times New Roman" w:cs="Times New Roman"/>
            <w:sz w:val="24"/>
            <w:szCs w:val="24"/>
          </w:rPr>
          <w:delText xml:space="preserve">content </w:delText>
        </w:r>
      </w:del>
      <w:ins w:id="2" w:author="Rampone, Emily" w:date="2023-02-19T17:56:00Z">
        <w:r w:rsidR="004200A0">
          <w:rPr>
            <w:rFonts w:ascii="Times New Roman" w:hAnsi="Times New Roman" w:cs="Times New Roman"/>
            <w:sz w:val="24"/>
            <w:szCs w:val="24"/>
          </w:rPr>
          <w:t>conten</w:t>
        </w:r>
        <w:r w:rsidR="004200A0">
          <w:rPr>
            <w:rFonts w:ascii="Times New Roman" w:hAnsi="Times New Roman" w:cs="Times New Roman"/>
            <w:sz w:val="24"/>
            <w:szCs w:val="24"/>
          </w:rPr>
          <w:t>d</w:t>
        </w:r>
        <w:r w:rsidR="004200A0">
          <w:rPr>
            <w:rFonts w:ascii="Times New Roman" w:hAnsi="Times New Roman" w:cs="Times New Roman"/>
            <w:sz w:val="24"/>
            <w:szCs w:val="24"/>
          </w:rPr>
          <w:t xml:space="preserve"> </w:t>
        </w:r>
      </w:ins>
      <w:r w:rsidR="001563F9">
        <w:rPr>
          <w:rFonts w:ascii="Times New Roman" w:hAnsi="Times New Roman" w:cs="Times New Roman"/>
          <w:sz w:val="24"/>
          <w:szCs w:val="24"/>
        </w:rPr>
        <w:t>with the larger ecological networks in which practices take place</w:t>
      </w:r>
      <w:r>
        <w:rPr>
          <w:rFonts w:ascii="Times New Roman" w:hAnsi="Times New Roman" w:cs="Times New Roman"/>
          <w:sz w:val="24"/>
          <w:szCs w:val="24"/>
        </w:rPr>
        <w:t xml:space="preserve">. Controls reducing pest or invasive species can have non-target effects, while introducing beneficial species can have unforeseen consequences in food webs. </w:t>
      </w:r>
      <w:r w:rsidR="001563F9">
        <w:rPr>
          <w:rFonts w:ascii="Times New Roman" w:hAnsi="Times New Roman" w:cs="Times New Roman"/>
          <w:sz w:val="24"/>
          <w:szCs w:val="24"/>
        </w:rPr>
        <w:t>Historically,</w:t>
      </w:r>
      <w:r>
        <w:rPr>
          <w:rFonts w:ascii="Times New Roman" w:hAnsi="Times New Roman" w:cs="Times New Roman"/>
          <w:sz w:val="24"/>
          <w:szCs w:val="24"/>
        </w:rPr>
        <w:t xml:space="preserve"> applied </w:t>
      </w:r>
      <w:r w:rsidR="001563F9">
        <w:rPr>
          <w:rFonts w:ascii="Times New Roman" w:hAnsi="Times New Roman" w:cs="Times New Roman"/>
          <w:sz w:val="24"/>
          <w:szCs w:val="24"/>
        </w:rPr>
        <w:t>researchers</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have </w:t>
      </w:r>
      <w:r>
        <w:rPr>
          <w:rFonts w:ascii="Times New Roman" w:hAnsi="Times New Roman" w:cs="Times New Roman"/>
          <w:sz w:val="24"/>
          <w:szCs w:val="24"/>
        </w:rPr>
        <w:t>rel</w:t>
      </w:r>
      <w:r w:rsidR="001563F9">
        <w:rPr>
          <w:rFonts w:ascii="Times New Roman" w:hAnsi="Times New Roman" w:cs="Times New Roman"/>
          <w:sz w:val="24"/>
          <w:szCs w:val="24"/>
        </w:rPr>
        <w:t>ied</w:t>
      </w:r>
      <w:r>
        <w:rPr>
          <w:rFonts w:ascii="Times New Roman" w:hAnsi="Times New Roman" w:cs="Times New Roman"/>
          <w:sz w:val="24"/>
          <w:szCs w:val="24"/>
        </w:rPr>
        <w:t xml:space="preserve"> on univariate or multivariate statistics to evaluate how treatments will play out</w:t>
      </w:r>
      <w:r w:rsidR="000245CE" w:rsidRPr="00C6094B">
        <w:rPr>
          <w:rFonts w:ascii="Times New Roman" w:hAnsi="Times New Roman" w:cs="Times New Roman"/>
          <w:sz w:val="24"/>
          <w:szCs w:val="24"/>
        </w:rPr>
        <w:t>. However, quantification of</w:t>
      </w:r>
      <w:r w:rsidR="00311797" w:rsidRPr="00C6094B">
        <w:rPr>
          <w:rFonts w:ascii="Times New Roman" w:hAnsi="Times New Roman" w:cs="Times New Roman"/>
          <w:sz w:val="24"/>
          <w:szCs w:val="24"/>
        </w:rPr>
        <w:t xml:space="preserve"> direct vs. indirect effects among a network of interactions</w:t>
      </w:r>
      <w:r w:rsidR="000245CE" w:rsidRPr="00C6094B">
        <w:rPr>
          <w:rFonts w:ascii="Times New Roman" w:hAnsi="Times New Roman" w:cs="Times New Roman"/>
          <w:sz w:val="24"/>
          <w:szCs w:val="24"/>
        </w:rPr>
        <w:t xml:space="preserve"> cannot be achieved with this approach</w:t>
      </w:r>
      <w:r w:rsidR="00311797" w:rsidRPr="00C6094B">
        <w:rPr>
          <w:rFonts w:ascii="Times New Roman" w:hAnsi="Times New Roman" w:cs="Times New Roman"/>
          <w:sz w:val="24"/>
          <w:szCs w:val="24"/>
        </w:rPr>
        <w:t xml:space="preserve">. Path analysis, a type of structural equation modeling, has been increasingly </w:t>
      </w:r>
      <w:r>
        <w:rPr>
          <w:rFonts w:ascii="Times New Roman" w:hAnsi="Times New Roman" w:cs="Times New Roman"/>
          <w:sz w:val="24"/>
          <w:szCs w:val="24"/>
        </w:rPr>
        <w:t xml:space="preserve">leveraged for its ability to model </w:t>
      </w:r>
      <w:r w:rsidR="00311797" w:rsidRPr="00C6094B">
        <w:rPr>
          <w:rFonts w:ascii="Times New Roman" w:hAnsi="Times New Roman" w:cs="Times New Roman"/>
          <w:sz w:val="24"/>
          <w:szCs w:val="24"/>
        </w:rPr>
        <w:t>indirect effects</w:t>
      </w:r>
      <w:r>
        <w:rPr>
          <w:rFonts w:ascii="Times New Roman" w:hAnsi="Times New Roman" w:cs="Times New Roman"/>
          <w:sz w:val="24"/>
          <w:szCs w:val="24"/>
        </w:rPr>
        <w:t xml:space="preserve"> while still facilitating hypothesis testing</w:t>
      </w:r>
      <w:r w:rsidR="00311797" w:rsidRPr="00C6094B">
        <w:rPr>
          <w:rFonts w:ascii="Times New Roman" w:hAnsi="Times New Roman" w:cs="Times New Roman"/>
          <w:sz w:val="24"/>
          <w:szCs w:val="24"/>
        </w:rPr>
        <w:t xml:space="preserve">. </w:t>
      </w:r>
      <w:r>
        <w:rPr>
          <w:rFonts w:ascii="Times New Roman" w:hAnsi="Times New Roman" w:cs="Times New Roman"/>
          <w:sz w:val="24"/>
          <w:szCs w:val="24"/>
        </w:rPr>
        <w:t>Multiple</w:t>
      </w:r>
      <w:r w:rsidR="00311797" w:rsidRPr="00C6094B">
        <w:rPr>
          <w:rFonts w:ascii="Times New Roman" w:hAnsi="Times New Roman" w:cs="Times New Roman"/>
          <w:sz w:val="24"/>
          <w:szCs w:val="24"/>
        </w:rPr>
        <w:t xml:space="preserve"> R packages have been developed </w:t>
      </w:r>
      <w:r>
        <w:rPr>
          <w:rFonts w:ascii="Times New Roman" w:hAnsi="Times New Roman" w:cs="Times New Roman"/>
          <w:sz w:val="24"/>
          <w:szCs w:val="24"/>
        </w:rPr>
        <w:t>which directly build on generalized</w:t>
      </w:r>
      <w:r w:rsidR="00311797" w:rsidRPr="00C6094B">
        <w:rPr>
          <w:rFonts w:ascii="Times New Roman" w:hAnsi="Times New Roman" w:cs="Times New Roman"/>
          <w:sz w:val="24"/>
          <w:szCs w:val="24"/>
        </w:rPr>
        <w:t xml:space="preserve"> linear models to implement</w:t>
      </w:r>
      <w:r>
        <w:rPr>
          <w:rFonts w:ascii="Times New Roman" w:hAnsi="Times New Roman" w:cs="Times New Roman"/>
          <w:sz w:val="24"/>
          <w:szCs w:val="24"/>
        </w:rPr>
        <w:t xml:space="preserve">, </w:t>
      </w:r>
      <w:r w:rsidR="001563F9">
        <w:rPr>
          <w:rFonts w:ascii="Times New Roman" w:hAnsi="Times New Roman" w:cs="Times New Roman"/>
          <w:sz w:val="24"/>
          <w:szCs w:val="24"/>
        </w:rPr>
        <w:t xml:space="preserve">with 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being amongst the most popular,</w:t>
      </w:r>
      <w:del w:id="3" w:author="Rampone, Emily" w:date="2023-02-19T17:57:00Z">
        <w:r w:rsidR="001563F9" w:rsidDel="004200A0">
          <w:rPr>
            <w:rFonts w:ascii="Times New Roman" w:hAnsi="Times New Roman" w:cs="Times New Roman"/>
            <w:sz w:val="24"/>
            <w:szCs w:val="24"/>
          </w:rPr>
          <w:delText xml:space="preserve"> in</w:delText>
        </w:r>
      </w:del>
      <w:r w:rsidR="001563F9">
        <w:rPr>
          <w:rFonts w:ascii="Times New Roman" w:hAnsi="Times New Roman" w:cs="Times New Roman"/>
          <w:sz w:val="24"/>
          <w:szCs w:val="24"/>
        </w:rPr>
        <w:t xml:space="preserve"> due </w:t>
      </w:r>
      <w:ins w:id="4" w:author="Rampone, Emily" w:date="2023-02-19T17:57:00Z">
        <w:r w:rsidR="004200A0">
          <w:rPr>
            <w:rFonts w:ascii="Times New Roman" w:hAnsi="Times New Roman" w:cs="Times New Roman"/>
            <w:sz w:val="24"/>
            <w:szCs w:val="24"/>
          </w:rPr>
          <w:t xml:space="preserve">in </w:t>
        </w:r>
      </w:ins>
      <w:r w:rsidR="001563F9">
        <w:rPr>
          <w:rFonts w:ascii="Times New Roman" w:hAnsi="Times New Roman" w:cs="Times New Roman"/>
          <w:sz w:val="24"/>
          <w:szCs w:val="24"/>
        </w:rPr>
        <w:t>part to its ability to build directly on generalized linear models already written in R</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 xml:space="preserve">The </w:t>
      </w:r>
      <w:proofErr w:type="spellStart"/>
      <w:r w:rsidR="001563F9">
        <w:rPr>
          <w:rFonts w:ascii="Times New Roman" w:hAnsi="Times New Roman" w:cs="Times New Roman"/>
          <w:sz w:val="24"/>
          <w:szCs w:val="24"/>
        </w:rPr>
        <w:t>piecewiseSEM</w:t>
      </w:r>
      <w:proofErr w:type="spellEnd"/>
      <w:r w:rsidR="001563F9">
        <w:rPr>
          <w:rFonts w:ascii="Times New Roman" w:hAnsi="Times New Roman" w:cs="Times New Roman"/>
          <w:sz w:val="24"/>
          <w:szCs w:val="24"/>
        </w:rPr>
        <w:t xml:space="preserve"> package is extremely useful when leveraged in applied work, but there are key caveats researchers must address before beginning </w:t>
      </w:r>
      <w:r w:rsidR="00615D02">
        <w:rPr>
          <w:rFonts w:ascii="Times New Roman" w:hAnsi="Times New Roman" w:cs="Times New Roman"/>
          <w:sz w:val="24"/>
          <w:szCs w:val="24"/>
        </w:rPr>
        <w:t>analysis</w:t>
      </w:r>
      <w:r w:rsidR="001563F9">
        <w:rPr>
          <w:rFonts w:ascii="Times New Roman" w:hAnsi="Times New Roman" w:cs="Times New Roman"/>
          <w:sz w:val="24"/>
          <w:szCs w:val="24"/>
        </w:rPr>
        <w:t xml:space="preserve"> or drawing conclusions. We outline the utility of piecewise structural equation (path analysis) and suggest key recommendations on its application in ecological management scenarios. Of note, we include suggestions for directly modeling treatments which exclude beneficial natural enemies or </w:t>
      </w:r>
      <w:proofErr w:type="gramStart"/>
      <w:r w:rsidR="001563F9">
        <w:rPr>
          <w:rFonts w:ascii="Times New Roman" w:hAnsi="Times New Roman" w:cs="Times New Roman"/>
          <w:sz w:val="24"/>
          <w:szCs w:val="24"/>
        </w:rPr>
        <w:t>predators, and</w:t>
      </w:r>
      <w:proofErr w:type="gramEnd"/>
      <w:r w:rsidR="001563F9">
        <w:rPr>
          <w:rFonts w:ascii="Times New Roman" w:hAnsi="Times New Roman" w:cs="Times New Roman"/>
          <w:sz w:val="24"/>
          <w:szCs w:val="24"/>
        </w:rPr>
        <w:t xml:space="preserve"> resolving more complex experimental designs in managed ecosystems.</w:t>
      </w:r>
    </w:p>
    <w:p w14:paraId="2FF9F1A4" w14:textId="3BD8DB57" w:rsidR="002D2F24" w:rsidRDefault="002D2F24" w:rsidP="002D2F24">
      <w:pPr>
        <w:spacing w:line="480" w:lineRule="auto"/>
        <w:rPr>
          <w:rFonts w:ascii="Times New Roman" w:hAnsi="Times New Roman" w:cs="Times New Roman"/>
          <w:sz w:val="24"/>
          <w:szCs w:val="24"/>
        </w:rPr>
      </w:pPr>
    </w:p>
    <w:p w14:paraId="3DF39B96" w14:textId="593CAF5A" w:rsidR="002D2F24" w:rsidRDefault="002D2F24" w:rsidP="002D2F2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 xml:space="preserve">Ecological pest management, beneficial species, environmental management, path analysis, structural equation modeling, generalized linear mixed </w:t>
      </w:r>
      <w:proofErr w:type="gramStart"/>
      <w:r>
        <w:rPr>
          <w:rFonts w:ascii="Times New Roman" w:hAnsi="Times New Roman" w:cs="Times New Roman"/>
          <w:sz w:val="24"/>
          <w:szCs w:val="24"/>
        </w:rPr>
        <w:t>models</w:t>
      </w:r>
      <w:proofErr w:type="gramEnd"/>
    </w:p>
    <w:p w14:paraId="082004A9" w14:textId="77777777" w:rsidR="002D2F24" w:rsidRDefault="002D2F24">
      <w:pPr>
        <w:spacing w:after="160" w:line="259" w:lineRule="auto"/>
        <w:contextualSpacing w:val="0"/>
        <w:rPr>
          <w:rFonts w:ascii="Times New Roman" w:hAnsi="Times New Roman" w:cs="Times New Roman"/>
          <w:sz w:val="24"/>
          <w:szCs w:val="24"/>
        </w:rPr>
      </w:pPr>
      <w:r>
        <w:rPr>
          <w:rFonts w:ascii="Times New Roman" w:hAnsi="Times New Roman" w:cs="Times New Roman"/>
          <w:sz w:val="24"/>
          <w:szCs w:val="24"/>
        </w:rPr>
        <w:br w:type="page"/>
      </w:r>
    </w:p>
    <w:p w14:paraId="1A223BDA" w14:textId="33EE2AFA" w:rsidR="00D26505" w:rsidRPr="002D2F24" w:rsidRDefault="00311797" w:rsidP="002D2F24">
      <w:pPr>
        <w:spacing w:line="480" w:lineRule="auto"/>
        <w:rPr>
          <w:rFonts w:ascii="Times New Roman" w:hAnsi="Times New Roman" w:cs="Times New Roman"/>
          <w:b/>
          <w:bCs/>
          <w:sz w:val="24"/>
          <w:szCs w:val="24"/>
        </w:rPr>
      </w:pPr>
      <w:r w:rsidRPr="002D2F24">
        <w:rPr>
          <w:rFonts w:ascii="Times New Roman" w:hAnsi="Times New Roman" w:cs="Times New Roman"/>
          <w:b/>
          <w:bCs/>
          <w:sz w:val="24"/>
          <w:szCs w:val="24"/>
        </w:rPr>
        <w:lastRenderedPageBreak/>
        <w:t>Introduction</w:t>
      </w:r>
    </w:p>
    <w:p w14:paraId="10D5F7C0" w14:textId="6B7F5F81" w:rsidR="00311797" w:rsidRPr="00C6094B" w:rsidRDefault="002849A9"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managed ecosystems, such as farms, timber stands, or conservation plots,</w:t>
      </w:r>
      <w:r w:rsidRPr="00C6094B">
        <w:rPr>
          <w:rFonts w:ascii="Times New Roman" w:hAnsi="Times New Roman" w:cs="Times New Roman"/>
          <w:sz w:val="24"/>
          <w:szCs w:val="24"/>
        </w:rPr>
        <w:t xml:space="preserve"> </w:t>
      </w:r>
      <w:r>
        <w:rPr>
          <w:rFonts w:ascii="Times New Roman" w:hAnsi="Times New Roman" w:cs="Times New Roman"/>
          <w:sz w:val="24"/>
          <w:szCs w:val="24"/>
        </w:rPr>
        <w:t>treatments are often implemented to</w:t>
      </w:r>
      <w:r w:rsidRPr="00C6094B">
        <w:rPr>
          <w:rFonts w:ascii="Times New Roman" w:hAnsi="Times New Roman" w:cs="Times New Roman"/>
          <w:sz w:val="24"/>
          <w:szCs w:val="24"/>
        </w:rPr>
        <w:t xml:space="preserve"> reduce the impacts of pests</w:t>
      </w:r>
      <w:r>
        <w:rPr>
          <w:rFonts w:ascii="Times New Roman" w:hAnsi="Times New Roman" w:cs="Times New Roman"/>
          <w:sz w:val="24"/>
          <w:szCs w:val="24"/>
        </w:rPr>
        <w:t xml:space="preserve"> or invasive species or restore functions of beneficial species</w:t>
      </w:r>
      <w:r w:rsidRPr="00C6094B">
        <w:rPr>
          <w:rFonts w:ascii="Times New Roman" w:hAnsi="Times New Roman" w:cs="Times New Roman"/>
          <w:sz w:val="24"/>
          <w:szCs w:val="24"/>
        </w:rPr>
        <w:t>.</w:t>
      </w:r>
      <w:r w:rsidR="001563F9">
        <w:rPr>
          <w:rFonts w:ascii="Times New Roman" w:hAnsi="Times New Roman" w:cs="Times New Roman"/>
          <w:sz w:val="24"/>
          <w:szCs w:val="24"/>
        </w:rPr>
        <w:t xml:space="preserve"> Research in the fields of restoration ecology, conservation, ecological pest management and sustainability all rely on experimental actions which are then evaluated for their ability to cause desired changes when scaled.</w:t>
      </w:r>
      <w:r w:rsidRPr="00C6094B">
        <w:rPr>
          <w:rFonts w:ascii="Times New Roman" w:hAnsi="Times New Roman" w:cs="Times New Roman"/>
          <w:sz w:val="24"/>
          <w:szCs w:val="24"/>
        </w:rPr>
        <w:t xml:space="preserve"> However,</w:t>
      </w:r>
      <w:r>
        <w:rPr>
          <w:rFonts w:ascii="Times New Roman" w:hAnsi="Times New Roman" w:cs="Times New Roman"/>
          <w:sz w:val="24"/>
          <w:szCs w:val="24"/>
        </w:rPr>
        <w:t xml:space="preserve"> applied ecologists </w:t>
      </w:r>
      <w:r w:rsidR="001563F9">
        <w:rPr>
          <w:rFonts w:ascii="Times New Roman" w:hAnsi="Times New Roman" w:cs="Times New Roman"/>
          <w:sz w:val="24"/>
          <w:szCs w:val="24"/>
        </w:rPr>
        <w:t>must cope with issues like n</w:t>
      </w:r>
      <w:r>
        <w:rPr>
          <w:rFonts w:ascii="Times New Roman" w:hAnsi="Times New Roman" w:cs="Times New Roman"/>
          <w:sz w:val="24"/>
          <w:szCs w:val="24"/>
        </w:rPr>
        <w:t>on-target</w:t>
      </w:r>
      <w:r w:rsidR="00311797" w:rsidRPr="00C6094B">
        <w:rPr>
          <w:rFonts w:ascii="Times New Roman" w:hAnsi="Times New Roman" w:cs="Times New Roman"/>
          <w:sz w:val="24"/>
          <w:szCs w:val="24"/>
        </w:rPr>
        <w:t xml:space="preserve"> </w:t>
      </w:r>
      <w:r w:rsidR="001563F9">
        <w:rPr>
          <w:rFonts w:ascii="Times New Roman" w:hAnsi="Times New Roman" w:cs="Times New Roman"/>
          <w:sz w:val="24"/>
          <w:szCs w:val="24"/>
        </w:rPr>
        <w:t>effects, confounding intermediate steps, or opposing indirect effects</w:t>
      </w:r>
      <w:ins w:id="5" w:author="Rampone, Emily" w:date="2023-02-19T18:03:00Z">
        <w:r w:rsidR="004200A0">
          <w:rPr>
            <w:rFonts w:ascii="Times New Roman" w:hAnsi="Times New Roman" w:cs="Times New Roman"/>
            <w:sz w:val="24"/>
            <w:szCs w:val="24"/>
          </w:rPr>
          <w:t xml:space="preserve"> </w:t>
        </w:r>
        <w:r w:rsidR="004200A0">
          <w:rPr>
            <w:rFonts w:ascii="Times New Roman" w:hAnsi="Times New Roman" w:cs="Times New Roman"/>
            <w:sz w:val="24"/>
            <w:szCs w:val="24"/>
          </w:rPr>
          <w:fldChar w:fldCharType="begin"/>
        </w:r>
        <w:r w:rsidR="004200A0">
          <w:rPr>
            <w:rFonts w:ascii="Times New Roman" w:hAnsi="Times New Roman" w:cs="Times New Roman"/>
            <w:sz w:val="24"/>
            <w:szCs w:val="24"/>
          </w:rPr>
          <w:instrText xml:space="preserve"> ADDIN ZOTERO_ITEM CSL_CITATION {"citationID":"CBYFdsC3","properties":{"formattedCitation":"(Wootton n.d.)","plainCitation":"(Wootton n.d.)","noteIndex":0},"citationItems":[{"id":2086,"uris":["http://zotero.org/users/8581816/items/LDSMPUA8"],"itemData":{"id":2086,"type":"article-journal","language":"en","page":"26","source":"Zotero","title":"THE NATURE AND CONSEQUENCES OF INDIRECT EFFECTS IN ECOLOGICAL COMMUNITIES","author":[{"family":"Wootton","given":"J Timothy"}]}}],"schema":"https://github.com/citation-style-language/schema/raw/master/csl-citation.json"} </w:instrText>
        </w:r>
      </w:ins>
      <w:r w:rsidR="004200A0">
        <w:rPr>
          <w:rFonts w:ascii="Times New Roman" w:hAnsi="Times New Roman" w:cs="Times New Roman"/>
          <w:sz w:val="24"/>
          <w:szCs w:val="24"/>
        </w:rPr>
        <w:fldChar w:fldCharType="separate"/>
      </w:r>
      <w:ins w:id="6" w:author="Rampone, Emily" w:date="2023-02-19T18:03:00Z">
        <w:r w:rsidR="004200A0" w:rsidRPr="004200A0">
          <w:rPr>
            <w:rFonts w:ascii="Times New Roman" w:hAnsi="Times New Roman" w:cs="Times New Roman"/>
            <w:sz w:val="24"/>
            <w:rPrChange w:id="7" w:author="Rampone, Emily" w:date="2023-02-19T18:03:00Z">
              <w:rPr/>
            </w:rPrChange>
          </w:rPr>
          <w:t xml:space="preserve">(Wootton </w:t>
        </w:r>
      </w:ins>
      <w:ins w:id="8" w:author="Rampone, Emily" w:date="2023-02-19T18:04:00Z">
        <w:r w:rsidR="004200A0">
          <w:rPr>
            <w:rFonts w:ascii="Times New Roman" w:hAnsi="Times New Roman" w:cs="Times New Roman"/>
            <w:sz w:val="24"/>
          </w:rPr>
          <w:t>1994</w:t>
        </w:r>
      </w:ins>
      <w:ins w:id="9" w:author="Rampone, Emily" w:date="2023-02-19T18:03:00Z">
        <w:r w:rsidR="004200A0" w:rsidRPr="004200A0">
          <w:rPr>
            <w:rFonts w:ascii="Times New Roman" w:hAnsi="Times New Roman" w:cs="Times New Roman"/>
            <w:sz w:val="24"/>
            <w:rPrChange w:id="10" w:author="Rampone, Emily" w:date="2023-02-19T18:03:00Z">
              <w:rPr/>
            </w:rPrChange>
          </w:rPr>
          <w:t>)</w:t>
        </w:r>
        <w:r w:rsidR="004200A0">
          <w:rPr>
            <w:rFonts w:ascii="Times New Roman" w:hAnsi="Times New Roman" w:cs="Times New Roman"/>
            <w:sz w:val="24"/>
            <w:szCs w:val="24"/>
          </w:rPr>
          <w:fldChar w:fldCharType="end"/>
        </w:r>
      </w:ins>
      <w:r w:rsidR="001563F9">
        <w:rPr>
          <w:rFonts w:ascii="Times New Roman" w:hAnsi="Times New Roman" w:cs="Times New Roman"/>
          <w:sz w:val="24"/>
          <w:szCs w:val="24"/>
        </w:rPr>
        <w:t>.</w:t>
      </w:r>
      <w:r>
        <w:rPr>
          <w:rFonts w:ascii="Times New Roman" w:hAnsi="Times New Roman" w:cs="Times New Roman"/>
          <w:sz w:val="24"/>
          <w:szCs w:val="24"/>
        </w:rPr>
        <w:t xml:space="preserve"> </w:t>
      </w:r>
      <w:r w:rsidR="001563F9">
        <w:rPr>
          <w:rFonts w:ascii="Times New Roman" w:hAnsi="Times New Roman" w:cs="Times New Roman"/>
          <w:sz w:val="24"/>
          <w:szCs w:val="24"/>
        </w:rPr>
        <w:t>While not a panacea, s</w:t>
      </w:r>
      <w:r w:rsidR="00311797" w:rsidRPr="00C6094B">
        <w:rPr>
          <w:rFonts w:ascii="Times New Roman" w:hAnsi="Times New Roman" w:cs="Times New Roman"/>
          <w:sz w:val="24"/>
          <w:szCs w:val="24"/>
        </w:rPr>
        <w:t>tructural equation modeling</w:t>
      </w:r>
      <w:r w:rsidR="00431AB2" w:rsidRPr="00C6094B">
        <w:rPr>
          <w:rFonts w:ascii="Times New Roman" w:hAnsi="Times New Roman" w:cs="Times New Roman"/>
          <w:sz w:val="24"/>
          <w:szCs w:val="24"/>
        </w:rPr>
        <w:t xml:space="preserve"> (SEM)</w:t>
      </w:r>
      <w:r w:rsidR="00311797" w:rsidRPr="00C6094B">
        <w:rPr>
          <w:rFonts w:ascii="Times New Roman" w:hAnsi="Times New Roman" w:cs="Times New Roman"/>
          <w:sz w:val="24"/>
          <w:szCs w:val="24"/>
        </w:rPr>
        <w:t xml:space="preserve"> has become an important tool</w:t>
      </w:r>
      <w:r>
        <w:rPr>
          <w:rFonts w:ascii="Times New Roman" w:hAnsi="Times New Roman" w:cs="Times New Roman"/>
          <w:sz w:val="24"/>
          <w:szCs w:val="24"/>
        </w:rPr>
        <w:t xml:space="preserve"> supplementing generalized linear models</w:t>
      </w:r>
      <w:r w:rsidR="001563F9">
        <w:rPr>
          <w:rFonts w:ascii="Times New Roman" w:hAnsi="Times New Roman" w:cs="Times New Roman"/>
          <w:sz w:val="24"/>
          <w:szCs w:val="24"/>
        </w:rPr>
        <w:t xml:space="preserve"> to resolve issues that take an ‘interaction network’ perspective to ecological management of pest or beneficial species </w:t>
      </w:r>
      <w:r w:rsidR="001563F9" w:rsidRPr="00C6094B">
        <w:rPr>
          <w:rFonts w:ascii="Times New Roman" w:hAnsi="Times New Roman" w:cs="Times New Roman"/>
          <w:sz w:val="24"/>
          <w:szCs w:val="24"/>
        </w:rPr>
        <w:t>(</w:t>
      </w:r>
      <w:commentRangeStart w:id="11"/>
      <w:r w:rsidR="001563F9" w:rsidRPr="00C6094B">
        <w:rPr>
          <w:rFonts w:ascii="Times New Roman" w:hAnsi="Times New Roman" w:cs="Times New Roman"/>
          <w:sz w:val="24"/>
          <w:szCs w:val="24"/>
        </w:rPr>
        <w:t>Wei et al. 2013</w:t>
      </w:r>
      <w:commentRangeEnd w:id="11"/>
      <w:r w:rsidR="001563F9">
        <w:rPr>
          <w:rStyle w:val="CommentReference"/>
        </w:rPr>
        <w:commentReference w:id="11"/>
      </w:r>
      <w:r w:rsidR="001563F9" w:rsidRPr="00C6094B">
        <w:rPr>
          <w:rFonts w:ascii="Times New Roman" w:hAnsi="Times New Roman" w:cs="Times New Roman"/>
          <w:sz w:val="24"/>
          <w:szCs w:val="24"/>
        </w:rPr>
        <w:t>)</w:t>
      </w:r>
      <w:r w:rsidR="00431AB2" w:rsidRPr="00C6094B">
        <w:rPr>
          <w:rFonts w:ascii="Times New Roman" w:hAnsi="Times New Roman" w:cs="Times New Roman"/>
          <w:sz w:val="24"/>
          <w:szCs w:val="24"/>
        </w:rPr>
        <w:t>.</w:t>
      </w:r>
      <w:r w:rsidR="001563F9">
        <w:rPr>
          <w:rFonts w:ascii="Times New Roman" w:hAnsi="Times New Roman" w:cs="Times New Roman"/>
          <w:sz w:val="24"/>
          <w:szCs w:val="24"/>
        </w:rPr>
        <w:t xml:space="preserve"> In multiple fields where interaction networks are considered,</w:t>
      </w:r>
      <w:r w:rsidR="00431AB2" w:rsidRPr="00C6094B">
        <w:rPr>
          <w:rFonts w:ascii="Times New Roman" w:hAnsi="Times New Roman" w:cs="Times New Roman"/>
          <w:sz w:val="24"/>
          <w:szCs w:val="24"/>
        </w:rPr>
        <w:t xml:space="preserve"> SEM has been adopted in</w:t>
      </w:r>
      <w:r w:rsidR="00311797" w:rsidRPr="00C6094B">
        <w:rPr>
          <w:rFonts w:ascii="Times New Roman" w:hAnsi="Times New Roman" w:cs="Times New Roman"/>
          <w:sz w:val="24"/>
          <w:szCs w:val="24"/>
        </w:rPr>
        <w:t xml:space="preserve"> psychology (</w:t>
      </w:r>
      <w:proofErr w:type="spellStart"/>
      <w:r w:rsidR="00311797" w:rsidRPr="00C6094B">
        <w:rPr>
          <w:rFonts w:ascii="Times New Roman" w:hAnsi="Times New Roman" w:cs="Times New Roman"/>
          <w:sz w:val="24"/>
          <w:szCs w:val="24"/>
        </w:rPr>
        <w:t>Senn</w:t>
      </w:r>
      <w:proofErr w:type="spellEnd"/>
      <w:r w:rsidR="00311797" w:rsidRPr="00C6094B">
        <w:rPr>
          <w:rFonts w:ascii="Times New Roman" w:hAnsi="Times New Roman" w:cs="Times New Roman"/>
          <w:sz w:val="24"/>
          <w:szCs w:val="24"/>
        </w:rPr>
        <w:t xml:space="preserve"> et al. 2004), genetics (Valente et al. 2013), and agriculture (</w:t>
      </w:r>
      <w:proofErr w:type="spellStart"/>
      <w:r w:rsidR="00311797" w:rsidRPr="00C6094B">
        <w:rPr>
          <w:rFonts w:ascii="Times New Roman" w:hAnsi="Times New Roman" w:cs="Times New Roman"/>
          <w:sz w:val="24"/>
          <w:szCs w:val="24"/>
        </w:rPr>
        <w:t>Liere</w:t>
      </w:r>
      <w:proofErr w:type="spellEnd"/>
      <w:r w:rsidR="00311797" w:rsidRPr="00C6094B">
        <w:rPr>
          <w:rFonts w:ascii="Times New Roman" w:hAnsi="Times New Roman" w:cs="Times New Roman"/>
          <w:sz w:val="24"/>
          <w:szCs w:val="24"/>
        </w:rPr>
        <w:t xml:space="preserve"> et al. 2015). </w:t>
      </w:r>
    </w:p>
    <w:p w14:paraId="1C901C1E" w14:textId="48ABAED5" w:rsidR="006E208C" w:rsidRDefault="006E208C" w:rsidP="006E208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experimenters leverage </w:t>
      </w:r>
      <w:r w:rsidR="00022C9C" w:rsidRPr="00C6094B">
        <w:rPr>
          <w:rFonts w:ascii="Times New Roman" w:hAnsi="Times New Roman" w:cs="Times New Roman"/>
          <w:sz w:val="24"/>
          <w:szCs w:val="24"/>
        </w:rPr>
        <w:t xml:space="preserve">univariate </w:t>
      </w:r>
      <w:r>
        <w:rPr>
          <w:rFonts w:ascii="Times New Roman" w:hAnsi="Times New Roman" w:cs="Times New Roman"/>
          <w:sz w:val="24"/>
          <w:szCs w:val="24"/>
        </w:rPr>
        <w:t xml:space="preserve">linear models, an approach which is an outgrowth of the original development of ANOVA and the F-statistic from Fischer’s agricultural trials </w:t>
      </w:r>
      <w:ins w:id="12" w:author="Rampone, Emily" w:date="2023-02-21T10:00:00Z">
        <w:r w:rsidR="00604978">
          <w:rPr>
            <w:rFonts w:ascii="Times New Roman" w:hAnsi="Times New Roman" w:cs="Times New Roman"/>
            <w:sz w:val="24"/>
            <w:szCs w:val="24"/>
          </w:rPr>
          <w:fldChar w:fldCharType="begin"/>
        </w:r>
      </w:ins>
      <w:ins w:id="13" w:author="Rampone, Emily" w:date="2023-02-21T10:17:00Z">
        <w:r w:rsidR="00F649D6">
          <w:rPr>
            <w:rFonts w:ascii="Times New Roman" w:hAnsi="Times New Roman" w:cs="Times New Roman"/>
            <w:sz w:val="24"/>
            <w:szCs w:val="24"/>
          </w:rPr>
          <w:instrText xml:space="preserve"> ADDIN ZOTERO_ITEM CSL_CITATION {"citationID":"4hGus1LD","properties":{"formattedCitation":"(Fisher 1919, Parolini 2015)","plainCitation":"(Fisher 1919, Parolini 2015)","noteIndex":0},"citationItems":[{"id":2293,"uris":["http://zotero.org/users/8581816/items/TYZ4VXEI"],"itemData":{"id":2293,"type":"article-journal","abstract":"Several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avoided.","container-title":"Transactions - The Royal Society of Edinburgh","DOI":"10.1017/S0080456800012163","ISSN":"0080-4568","issue":"2","language":"eng","note":"publisher-place: Edinburgh, UK\npublisher: Royal Society of Edinburgh Scotland Foundation","page":"399–433","source":"searchit.libraries.wsu.edu","title":"XV.—The Correlation between Relatives on the Supposition of Mendelian Inheritance","volume":"52","author":[{"family":"Fisher","given":"R. A."}],"issued":{"date-parts":[["1919"]]}}},{"id":2291,"uris":["http://zotero.org/users/8581816/items/5JC6BRST"],"itemData":{"id":2291,"type":"article-journal","abstract":"During the twentieth century statistical methods have transformed research in the experimental and social sciences. Qualitative evidence has largely been replaced by quantitative results and the tools of statistical inference have helped foster a new ideal of objectivity in scientific knowledge. The paper will investigate this transformation by considering the genesis of analysis of variance and experimental design, statistical methods nowadays taught in every elementary course of statistics for the experimental and social sciences. These methods were developed by the mathematician and geneticist R. A. Fisher during the 1920s, while he was working at Rothamsted Experimental Station, where agricultural research was in turn reshaped by Fisher’s methods. Analysis of variance and experimental design required new practices and instruments in field and laboratory research, and imposed a redistribution of expertise among statisticians, experimental scientists and the farm staff. On the other hand the use of statistical methods in agricultural science called for a systematization of information management and made computing an activity integral to the experimental research done at Rothamsted, permanently integrating the statisticians’ tools and expertise into the station research programme. Fisher’s statistical methods did not remain confined within agricultural research and by the end of the 1950s they had come to stay in psychology, sociology, education, chemistry, medicine, engineering, economics, quality control, just to mention a few of the disciplines which adopted them.","container-title":"Journal of the History of Biology","DOI":"10.1007/s10739-014-9394-z","ISSN":"1573-0387","issue":"2","journalAbbreviation":"J Hist Biol","language":"en","page":"301-335","source":"Springer Link","title":"The Emergence of Modern Statistics in Agricultural Science: Analysis of Variance, Experimental Design and the Reshaping of Research at Rothamsted Experimental Station, 1919–1933","title-short":"The Emergence of Modern Statistics in Agricultural Science","volume":"48","author":[{"family":"Parolini","given":"Giuditta"}],"issued":{"date-parts":[["2015",5,1]]}}}],"schema":"https://github.com/citation-style-language/schema/raw/master/csl-citation.json"} </w:instrText>
        </w:r>
      </w:ins>
      <w:r w:rsidR="00604978">
        <w:rPr>
          <w:rFonts w:ascii="Times New Roman" w:hAnsi="Times New Roman" w:cs="Times New Roman"/>
          <w:sz w:val="24"/>
          <w:szCs w:val="24"/>
        </w:rPr>
        <w:fldChar w:fldCharType="separate"/>
      </w:r>
      <w:ins w:id="14" w:author="Rampone, Emily" w:date="2023-02-21T10:17:00Z">
        <w:r w:rsidR="00F649D6" w:rsidRPr="00F649D6">
          <w:rPr>
            <w:rFonts w:ascii="Times New Roman" w:hAnsi="Times New Roman" w:cs="Times New Roman"/>
            <w:sz w:val="24"/>
            <w:rPrChange w:id="15" w:author="Rampone, Emily" w:date="2023-02-21T10:17:00Z">
              <w:rPr/>
            </w:rPrChange>
          </w:rPr>
          <w:t xml:space="preserve">(Fisher 1919, </w:t>
        </w:r>
        <w:proofErr w:type="spellStart"/>
        <w:r w:rsidR="00F649D6" w:rsidRPr="00F649D6">
          <w:rPr>
            <w:rFonts w:ascii="Times New Roman" w:hAnsi="Times New Roman" w:cs="Times New Roman"/>
            <w:sz w:val="24"/>
            <w:rPrChange w:id="16" w:author="Rampone, Emily" w:date="2023-02-21T10:17:00Z">
              <w:rPr/>
            </w:rPrChange>
          </w:rPr>
          <w:t>Parolini</w:t>
        </w:r>
        <w:proofErr w:type="spellEnd"/>
        <w:r w:rsidR="00F649D6" w:rsidRPr="00F649D6">
          <w:rPr>
            <w:rFonts w:ascii="Times New Roman" w:hAnsi="Times New Roman" w:cs="Times New Roman"/>
            <w:sz w:val="24"/>
            <w:rPrChange w:id="17" w:author="Rampone, Emily" w:date="2023-02-21T10:17:00Z">
              <w:rPr/>
            </w:rPrChange>
          </w:rPr>
          <w:t xml:space="preserve"> 2015)</w:t>
        </w:r>
      </w:ins>
      <w:ins w:id="18" w:author="Rampone, Emily" w:date="2023-02-21T10:00:00Z">
        <w:r w:rsidR="00604978">
          <w:rPr>
            <w:rFonts w:ascii="Times New Roman" w:hAnsi="Times New Roman" w:cs="Times New Roman"/>
            <w:sz w:val="24"/>
            <w:szCs w:val="24"/>
          </w:rPr>
          <w:fldChar w:fldCharType="end"/>
        </w:r>
      </w:ins>
      <w:r>
        <w:rPr>
          <w:rFonts w:ascii="Times New Roman" w:hAnsi="Times New Roman" w:cs="Times New Roman"/>
          <w:sz w:val="24"/>
          <w:szCs w:val="24"/>
        </w:rPr>
        <w:t>(</w:t>
      </w:r>
      <w:commentRangeStart w:id="19"/>
      <w:commentRangeStart w:id="20"/>
      <w:r>
        <w:rPr>
          <w:rFonts w:ascii="Times New Roman" w:hAnsi="Times New Roman" w:cs="Times New Roman"/>
          <w:sz w:val="24"/>
          <w:szCs w:val="24"/>
        </w:rPr>
        <w:t xml:space="preserve">citation from </w:t>
      </w:r>
      <w:proofErr w:type="spellStart"/>
      <w:r>
        <w:rPr>
          <w:rFonts w:ascii="Times New Roman" w:hAnsi="Times New Roman" w:cs="Times New Roman"/>
          <w:sz w:val="24"/>
          <w:szCs w:val="24"/>
        </w:rPr>
        <w:t>fischer</w:t>
      </w:r>
      <w:commentRangeEnd w:id="19"/>
      <w:proofErr w:type="spellEnd"/>
      <w:r>
        <w:rPr>
          <w:rStyle w:val="CommentReference"/>
        </w:rPr>
        <w:commentReference w:id="19"/>
      </w:r>
      <w:commentRangeEnd w:id="20"/>
      <w:r w:rsidR="00F649D6">
        <w:rPr>
          <w:rStyle w:val="CommentReference"/>
        </w:rPr>
        <w:commentReference w:id="20"/>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Due to the availability of statistical software</w:t>
      </w:r>
      <w:r>
        <w:rPr>
          <w:rFonts w:ascii="Times New Roman" w:hAnsi="Times New Roman" w:cs="Times New Roman"/>
          <w:sz w:val="24"/>
          <w:szCs w:val="24"/>
        </w:rPr>
        <w:t xml:space="preserve"> like JMP (SAS) or open-source programming </w:t>
      </w:r>
      <w:r w:rsidR="002849A9">
        <w:rPr>
          <w:rFonts w:ascii="Times New Roman" w:hAnsi="Times New Roman" w:cs="Times New Roman"/>
          <w:sz w:val="24"/>
          <w:szCs w:val="24"/>
        </w:rPr>
        <w:t>languages</w:t>
      </w:r>
      <w:r>
        <w:rPr>
          <w:rFonts w:ascii="Times New Roman" w:hAnsi="Times New Roman" w:cs="Times New Roman"/>
          <w:sz w:val="24"/>
          <w:szCs w:val="24"/>
        </w:rPr>
        <w:t xml:space="preserve"> like R</w:t>
      </w:r>
      <w:r w:rsidR="00022C9C" w:rsidRPr="00C6094B">
        <w:rPr>
          <w:rFonts w:ascii="Times New Roman" w:hAnsi="Times New Roman" w:cs="Times New Roman"/>
          <w:sz w:val="24"/>
          <w:szCs w:val="24"/>
        </w:rPr>
        <w:t xml:space="preserve"> a broader extension of univariate statistics are now frequently used</w:t>
      </w:r>
      <w:r w:rsidR="00815111" w:rsidRPr="00C6094B">
        <w:rPr>
          <w:rFonts w:ascii="Times New Roman" w:hAnsi="Times New Roman" w:cs="Times New Roman"/>
          <w:sz w:val="24"/>
          <w:szCs w:val="24"/>
        </w:rPr>
        <w:t xml:space="preserve"> (</w:t>
      </w:r>
      <w:proofErr w:type="spellStart"/>
      <w:r w:rsidR="00815111" w:rsidRPr="00C6094B">
        <w:rPr>
          <w:rFonts w:ascii="Times New Roman" w:hAnsi="Times New Roman" w:cs="Times New Roman"/>
          <w:sz w:val="24"/>
          <w:szCs w:val="24"/>
        </w:rPr>
        <w:t>Bolker</w:t>
      </w:r>
      <w:proofErr w:type="spellEnd"/>
      <w:r w:rsidR="00815111" w:rsidRPr="00C6094B">
        <w:rPr>
          <w:rFonts w:ascii="Times New Roman" w:hAnsi="Times New Roman" w:cs="Times New Roman"/>
          <w:sz w:val="24"/>
          <w:szCs w:val="24"/>
        </w:rPr>
        <w:t xml:space="preserve"> et al. 2009)</w:t>
      </w:r>
      <w:r>
        <w:rPr>
          <w:rFonts w:ascii="Times New Roman" w:hAnsi="Times New Roman" w:cs="Times New Roman"/>
          <w:sz w:val="24"/>
          <w:szCs w:val="24"/>
        </w:rPr>
        <w:t xml:space="preserve">. </w:t>
      </w:r>
      <w:r w:rsidR="00022C9C" w:rsidRPr="00C6094B">
        <w:rPr>
          <w:rFonts w:ascii="Times New Roman" w:hAnsi="Times New Roman" w:cs="Times New Roman"/>
          <w:sz w:val="24"/>
          <w:szCs w:val="24"/>
        </w:rPr>
        <w:t>Generalized Linear Models (GLMs) and Generalized Linear Mixed Models (GLMMs)</w:t>
      </w:r>
      <w:r>
        <w:rPr>
          <w:rFonts w:ascii="Times New Roman" w:hAnsi="Times New Roman" w:cs="Times New Roman"/>
          <w:sz w:val="24"/>
          <w:szCs w:val="24"/>
        </w:rPr>
        <w:t xml:space="preserve"> are ubiquitous with experimental work </w:t>
      </w:r>
      <w:ins w:id="21" w:author="Rampone, Emily" w:date="2023-02-21T10:36:00Z">
        <w:r w:rsidR="00E6605C">
          <w:rPr>
            <w:rFonts w:ascii="Times New Roman" w:hAnsi="Times New Roman" w:cs="Times New Roman"/>
            <w:sz w:val="24"/>
            <w:szCs w:val="24"/>
          </w:rPr>
          <w:fldChar w:fldCharType="begin"/>
        </w:r>
      </w:ins>
      <w:ins w:id="22" w:author="Rampone, Emily" w:date="2023-02-21T10:37:00Z">
        <w:r w:rsidR="00E6605C">
          <w:rPr>
            <w:rFonts w:ascii="Times New Roman" w:hAnsi="Times New Roman" w:cs="Times New Roman"/>
            <w:sz w:val="24"/>
            <w:szCs w:val="24"/>
          </w:rPr>
          <w:instrText xml:space="preserve"> ADDIN ZOTERO_ITEM CSL_CITATION {"citationID":"FtQZEjfQ","properties":{"formattedCitation":"(Kain et al. 2015)","plainCitation":"(Kain et al. 2015)","noteIndex":0},"citationItems":[{"id":2295,"uris":["http://zotero.org/users/8581816/items/VI4DKN9W"],"itemData":{"id":2295,"type":"article-journal","abstract":"In ecology and evolution generalized linear mixed models (GLMMs) are becoming increasingly used to test for differences in variation by treatment at multiple hierarchical levels. Yet, the specific sampling schemes that optimize the power of an experiment to detect differences in random effects by treatment/group remain unknown. In this paper we develop a blueprint for conducting power analyses for GLMMs focusing on detecting differences in variance by treatment. We present parameterization and power analyses for random-intercepts and random-slopes GLMMs because of their generality as focal parameters for most applications and because of their immediate applicability to emerging questions in the field of behavioral ecology. We focus on the extreme case of hierarchically structured binomial data, though the framework presented here generalizes easily to any error distribution model. First, we determine the optimal ratio of individuals to repeated measures within individuals that maximizes power to detect differences by treatment in among-individual variation in intercept, among-individual variation in slope, and within-individual variation in intercept. Second, we explore how power to detect differences in target variance parameters is affected by total variation. Our results indicate heterogeneity in power across ratios of individuals to repeated measures with an optimal ratio determined by both the target variance parameter and total sample size. Additionally, power to detect each variance parameter was low overall (in most cases &gt;1,000 total observations per treatment needed to achieve 80% power) and decreased with increasing variance in non-target random effects. With growing interest in variance as the parameter of inquiry, these power analyses provide a crucial component for designing experiments focused on detecting differences in variance. We hope to inspire novel experimental designs in ecology and evolution investigating the causes and implications of individual-level phenotypic variance, such as the adaptive significance of within-individual variation.","container-title":"PeerJ","DOI":"10.7717/peerj.1226","ISSN":"2167-8359","journalAbbreviation":"PeerJ","note":"PMID: 26401446\nPMCID: PMC4579019","page":"e1226","source":"PubMed Central","title":"A practical guide and power analysis for GLMMs: detecting among treatment variation in random effects","title-short":"A practical guide and power analysis for GLMMs","volume":"3","author":[{"family":"Kain","given":"Morgan P."},{"family":"Bolker","given":"Ben M."},{"family":"McCoy","given":"Michael W."}],"issued":{"date-parts":[["2015",9,17]]}}}],"schema":"https://github.com/citation-style-language/schema/raw/master/csl-citation.json"} </w:instrText>
        </w:r>
      </w:ins>
      <w:r w:rsidR="00E6605C">
        <w:rPr>
          <w:rFonts w:ascii="Times New Roman" w:hAnsi="Times New Roman" w:cs="Times New Roman"/>
          <w:sz w:val="24"/>
          <w:szCs w:val="24"/>
        </w:rPr>
        <w:fldChar w:fldCharType="separate"/>
      </w:r>
      <w:ins w:id="23" w:author="Rampone, Emily" w:date="2023-02-21T10:37:00Z">
        <w:r w:rsidR="00E6605C" w:rsidRPr="00E6605C">
          <w:rPr>
            <w:rFonts w:ascii="Times New Roman" w:hAnsi="Times New Roman" w:cs="Times New Roman"/>
            <w:sz w:val="24"/>
            <w:rPrChange w:id="24" w:author="Rampone, Emily" w:date="2023-02-21T10:37:00Z">
              <w:rPr/>
            </w:rPrChange>
          </w:rPr>
          <w:t>(Kain et al. 2015)</w:t>
        </w:r>
      </w:ins>
      <w:ins w:id="25" w:author="Rampone, Emily" w:date="2023-02-21T10:36:00Z">
        <w:r w:rsidR="00E6605C">
          <w:rPr>
            <w:rFonts w:ascii="Times New Roman" w:hAnsi="Times New Roman" w:cs="Times New Roman"/>
            <w:sz w:val="24"/>
            <w:szCs w:val="24"/>
          </w:rPr>
          <w:fldChar w:fldCharType="end"/>
        </w:r>
      </w:ins>
      <w:r>
        <w:rPr>
          <w:rFonts w:ascii="Times New Roman" w:hAnsi="Times New Roman" w:cs="Times New Roman"/>
          <w:sz w:val="24"/>
          <w:szCs w:val="24"/>
        </w:rPr>
        <w:t>(</w:t>
      </w:r>
      <w:commentRangeStart w:id="26"/>
      <w:commentRangeStart w:id="27"/>
      <w:r>
        <w:rPr>
          <w:rFonts w:ascii="Times New Roman" w:hAnsi="Times New Roman" w:cs="Times New Roman"/>
          <w:sz w:val="24"/>
          <w:szCs w:val="24"/>
        </w:rPr>
        <w:t>citation for how many times a common R package is used</w:t>
      </w:r>
      <w:commentRangeEnd w:id="26"/>
      <w:r>
        <w:rPr>
          <w:rStyle w:val="CommentReference"/>
        </w:rPr>
        <w:commentReference w:id="26"/>
      </w:r>
      <w:commentRangeEnd w:id="27"/>
      <w:r w:rsidR="00E6605C">
        <w:rPr>
          <w:rStyle w:val="CommentReference"/>
        </w:rPr>
        <w:commentReference w:id="27"/>
      </w:r>
      <w:r>
        <w:rPr>
          <w:rFonts w:ascii="Times New Roman" w:hAnsi="Times New Roman" w:cs="Times New Roman"/>
          <w:sz w:val="24"/>
          <w:szCs w:val="24"/>
        </w:rPr>
        <w:t xml:space="preserve">), and </w:t>
      </w:r>
      <w:r w:rsidR="00690A1A" w:rsidRPr="00C6094B">
        <w:rPr>
          <w:rFonts w:ascii="Times New Roman" w:hAnsi="Times New Roman" w:cs="Times New Roman"/>
          <w:sz w:val="24"/>
          <w:szCs w:val="24"/>
        </w:rPr>
        <w:t xml:space="preserve">sophisticated linear models in which multiple predictor variables can be included in the same model (GLMM model construction citation). </w:t>
      </w:r>
    </w:p>
    <w:p w14:paraId="0FECC69E" w14:textId="195EA2D9" w:rsidR="00105179" w:rsidRPr="00C6094B" w:rsidRDefault="00105179" w:rsidP="00105179">
      <w:pPr>
        <w:spacing w:line="480" w:lineRule="auto"/>
        <w:ind w:firstLine="720"/>
        <w:rPr>
          <w:rFonts w:ascii="Times New Roman" w:hAnsi="Times New Roman" w:cs="Times New Roman"/>
          <w:sz w:val="24"/>
          <w:szCs w:val="24"/>
        </w:rPr>
      </w:pPr>
      <w:commentRangeStart w:id="28"/>
      <w:r w:rsidRPr="00C6094B">
        <w:rPr>
          <w:rFonts w:ascii="Times New Roman" w:hAnsi="Times New Roman" w:cs="Times New Roman"/>
          <w:sz w:val="24"/>
          <w:szCs w:val="24"/>
        </w:rPr>
        <w:t xml:space="preserve">Path analysis (SEM) is developed in the ecological literature and is now widely adopted in the fields of food webs and species interactions. </w:t>
      </w:r>
      <w:commentRangeEnd w:id="28"/>
      <w:r>
        <w:rPr>
          <w:rStyle w:val="CommentReference"/>
        </w:rPr>
        <w:commentReference w:id="28"/>
      </w:r>
      <w:r w:rsidRPr="00C6094B">
        <w:rPr>
          <w:rFonts w:ascii="Times New Roman" w:hAnsi="Times New Roman" w:cs="Times New Roman"/>
          <w:sz w:val="24"/>
          <w:szCs w:val="24"/>
        </w:rPr>
        <w:t xml:space="preserve">More specifically, piecewise structural </w:t>
      </w:r>
      <w:r w:rsidRPr="00C6094B">
        <w:rPr>
          <w:rFonts w:ascii="Times New Roman" w:hAnsi="Times New Roman" w:cs="Times New Roman"/>
          <w:sz w:val="24"/>
          <w:szCs w:val="24"/>
        </w:rPr>
        <w:lastRenderedPageBreak/>
        <w:t>equation modeling was developed in a series of papers by Shipley (</w:t>
      </w:r>
      <w:r w:rsidRPr="00C6094B">
        <w:rPr>
          <w:rFonts w:ascii="Times New Roman" w:hAnsi="Times New Roman" w:cs="Times New Roman"/>
          <w:sz w:val="24"/>
          <w:szCs w:val="24"/>
          <w:highlight w:val="yellow"/>
        </w:rPr>
        <w:t xml:space="preserve">Shipley et al. 2002, </w:t>
      </w:r>
      <w:proofErr w:type="spellStart"/>
      <w:r w:rsidRPr="00C6094B">
        <w:rPr>
          <w:rFonts w:ascii="Times New Roman" w:hAnsi="Times New Roman" w:cs="Times New Roman"/>
          <w:sz w:val="24"/>
          <w:szCs w:val="24"/>
          <w:highlight w:val="yellow"/>
        </w:rPr>
        <w:t>etc</w:t>
      </w:r>
      <w:proofErr w:type="spellEnd"/>
      <w:r w:rsidRPr="00C6094B">
        <w:rPr>
          <w:rFonts w:ascii="Times New Roman" w:hAnsi="Times New Roman" w:cs="Times New Roman"/>
          <w:sz w:val="24"/>
          <w:szCs w:val="24"/>
        </w:rPr>
        <w:t xml:space="preserve">). Piecewise SEM is often employed in environmental biology via the </w:t>
      </w:r>
      <w:proofErr w:type="spellStart"/>
      <w:proofErr w:type="gramStart"/>
      <w:r w:rsidRPr="00C6094B">
        <w:rPr>
          <w:rFonts w:ascii="Times New Roman" w:hAnsi="Times New Roman" w:cs="Times New Roman"/>
          <w:sz w:val="24"/>
          <w:szCs w:val="24"/>
        </w:rPr>
        <w:t>piecewiseSEM</w:t>
      </w:r>
      <w:proofErr w:type="spellEnd"/>
      <w:r w:rsidRPr="00C6094B">
        <w:rPr>
          <w:rFonts w:ascii="Times New Roman" w:hAnsi="Times New Roman" w:cs="Times New Roman"/>
          <w:sz w:val="24"/>
          <w:szCs w:val="24"/>
        </w:rPr>
        <w:t>(</w:t>
      </w:r>
      <w:proofErr w:type="gramEnd"/>
      <w:r w:rsidRPr="00C6094B">
        <w:rPr>
          <w:rFonts w:ascii="Times New Roman" w:hAnsi="Times New Roman" w:cs="Times New Roman"/>
          <w:sz w:val="24"/>
          <w:szCs w:val="24"/>
        </w:rPr>
        <w:t>) package developed in 2012 for the R programming environment (</w:t>
      </w:r>
      <w:proofErr w:type="spellStart"/>
      <w:r w:rsidRPr="00C6094B">
        <w:rPr>
          <w:rFonts w:ascii="Times New Roman" w:hAnsi="Times New Roman" w:cs="Times New Roman"/>
          <w:sz w:val="24"/>
          <w:szCs w:val="24"/>
          <w:highlight w:val="yellow"/>
        </w:rPr>
        <w:t>Lefcheck</w:t>
      </w:r>
      <w:proofErr w:type="spellEnd"/>
      <w:r w:rsidRPr="00C6094B">
        <w:rPr>
          <w:rFonts w:ascii="Times New Roman" w:hAnsi="Times New Roman" w:cs="Times New Roman"/>
          <w:sz w:val="24"/>
          <w:szCs w:val="24"/>
          <w:highlight w:val="yellow"/>
        </w:rPr>
        <w:t xml:space="preserve"> 2012</w:t>
      </w:r>
      <w:r w:rsidRPr="00C6094B">
        <w:rPr>
          <w:rFonts w:ascii="Times New Roman" w:hAnsi="Times New Roman" w:cs="Times New Roman"/>
          <w:sz w:val="24"/>
          <w:szCs w:val="24"/>
        </w:rPr>
        <w:t xml:space="preserve">). </w:t>
      </w:r>
      <w:commentRangeStart w:id="29"/>
      <w:r>
        <w:rPr>
          <w:rFonts w:ascii="Times New Roman" w:hAnsi="Times New Roman" w:cs="Times New Roman"/>
          <w:sz w:val="24"/>
          <w:szCs w:val="24"/>
        </w:rPr>
        <w:t xml:space="preserve">Other packages include </w:t>
      </w:r>
      <w:proofErr w:type="spellStart"/>
      <w:r>
        <w:rPr>
          <w:rFonts w:ascii="Times New Roman" w:hAnsi="Times New Roman" w:cs="Times New Roman"/>
          <w:sz w:val="24"/>
          <w:szCs w:val="24"/>
        </w:rPr>
        <w:t>Lavaan</w:t>
      </w:r>
      <w:proofErr w:type="spellEnd"/>
      <w:r>
        <w:rPr>
          <w:rFonts w:ascii="Times New Roman" w:hAnsi="Times New Roman" w:cs="Times New Roman"/>
          <w:sz w:val="24"/>
          <w:szCs w:val="24"/>
        </w:rPr>
        <w:t xml:space="preserve"> (citation needed) and x, y.</w:t>
      </w:r>
      <w:commentRangeEnd w:id="29"/>
      <w:r>
        <w:rPr>
          <w:rStyle w:val="CommentReference"/>
        </w:rPr>
        <w:commentReference w:id="29"/>
      </w:r>
      <w:r>
        <w:rPr>
          <w:rFonts w:ascii="Times New Roman" w:hAnsi="Times New Roman" w:cs="Times New Roman"/>
          <w:sz w:val="24"/>
          <w:szCs w:val="24"/>
        </w:rPr>
        <w:t xml:space="preserve"> </w:t>
      </w:r>
      <w:commentRangeStart w:id="30"/>
      <w:r>
        <w:rPr>
          <w:rFonts w:ascii="Times New Roman" w:hAnsi="Times New Roman" w:cs="Times New Roman"/>
          <w:sz w:val="24"/>
          <w:szCs w:val="24"/>
        </w:rPr>
        <w:t xml:space="preserve">The focus of this paper is on </w:t>
      </w:r>
      <w:proofErr w:type="spellStart"/>
      <w:r>
        <w:rPr>
          <w:rFonts w:ascii="Times New Roman" w:hAnsi="Times New Roman" w:cs="Times New Roman"/>
          <w:sz w:val="24"/>
          <w:szCs w:val="24"/>
        </w:rPr>
        <w:t>piecewiseSEM</w:t>
      </w:r>
      <w:proofErr w:type="spellEnd"/>
      <w:r>
        <w:rPr>
          <w:rFonts w:ascii="Times New Roman" w:hAnsi="Times New Roman" w:cs="Times New Roman"/>
          <w:sz w:val="24"/>
          <w:szCs w:val="24"/>
        </w:rPr>
        <w:t xml:space="preserve"> as it has been applied in multiple systems with success by the authors of this paper.</w:t>
      </w:r>
      <w:commentRangeEnd w:id="30"/>
      <w:r>
        <w:rPr>
          <w:rStyle w:val="CommentReference"/>
        </w:rPr>
        <w:commentReference w:id="30"/>
      </w:r>
    </w:p>
    <w:p w14:paraId="6545C32A" w14:textId="2610ABE2" w:rsidR="001031DC" w:rsidRDefault="001031DC" w:rsidP="001031DC">
      <w:pPr>
        <w:spacing w:line="480" w:lineRule="auto"/>
        <w:rPr>
          <w:rFonts w:ascii="Times New Roman" w:hAnsi="Times New Roman" w:cs="Times New Roman"/>
          <w:sz w:val="24"/>
          <w:szCs w:val="24"/>
        </w:rPr>
      </w:pPr>
    </w:p>
    <w:p w14:paraId="689EB525" w14:textId="4FEF9CAE" w:rsidR="001031DC" w:rsidRPr="001031DC" w:rsidRDefault="001031DC" w:rsidP="001031DC">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Examples 1</w:t>
      </w:r>
    </w:p>
    <w:p w14:paraId="13ED2BD9" w14:textId="154F6836" w:rsidR="00105179" w:rsidRDefault="00105179" w:rsidP="001031D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054C60D" w14:textId="336A16E4" w:rsidR="00105179" w:rsidRPr="00105179" w:rsidRDefault="001031DC" w:rsidP="006E208C">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Part 1: </w:t>
      </w:r>
      <w:r w:rsidR="00105179">
        <w:rPr>
          <w:rFonts w:ascii="Times New Roman" w:hAnsi="Times New Roman" w:cs="Times New Roman"/>
          <w:b/>
          <w:bCs/>
          <w:sz w:val="24"/>
          <w:szCs w:val="24"/>
        </w:rPr>
        <w:t>Problems path analysis or structural equation modeling can solve</w:t>
      </w:r>
    </w:p>
    <w:p w14:paraId="6AB8706B" w14:textId="0676B58F" w:rsidR="00AE7D94" w:rsidRPr="00C6094B" w:rsidRDefault="00105179" w:rsidP="006E208C">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Correlation of predictor variables. </w:t>
      </w:r>
      <w:r w:rsidR="006E208C">
        <w:rPr>
          <w:rFonts w:ascii="Times New Roman" w:hAnsi="Times New Roman" w:cs="Times New Roman"/>
          <w:sz w:val="24"/>
          <w:szCs w:val="24"/>
        </w:rPr>
        <w:t>O</w:t>
      </w:r>
      <w:r w:rsidR="00690A1A" w:rsidRPr="00C6094B">
        <w:rPr>
          <w:rFonts w:ascii="Times New Roman" w:hAnsi="Times New Roman" w:cs="Times New Roman"/>
          <w:sz w:val="24"/>
          <w:szCs w:val="24"/>
        </w:rPr>
        <w:t xml:space="preserve">ne of assumption of these univariate </w:t>
      </w:r>
      <w:r w:rsidR="006E208C">
        <w:rPr>
          <w:rFonts w:ascii="Times New Roman" w:hAnsi="Times New Roman" w:cs="Times New Roman"/>
          <w:sz w:val="24"/>
          <w:szCs w:val="24"/>
        </w:rPr>
        <w:t>linear models</w:t>
      </w:r>
      <w:r w:rsidR="00690A1A" w:rsidRPr="00C6094B">
        <w:rPr>
          <w:rFonts w:ascii="Times New Roman" w:hAnsi="Times New Roman" w:cs="Times New Roman"/>
          <w:sz w:val="24"/>
          <w:szCs w:val="24"/>
        </w:rPr>
        <w:t xml:space="preserve"> </w:t>
      </w:r>
      <w:r w:rsidR="00427763" w:rsidRPr="00C6094B">
        <w:rPr>
          <w:rFonts w:ascii="Times New Roman" w:hAnsi="Times New Roman" w:cs="Times New Roman"/>
          <w:sz w:val="24"/>
          <w:szCs w:val="24"/>
        </w:rPr>
        <w:t>is non-independence of predictors</w:t>
      </w:r>
      <w:r w:rsidR="006E208C">
        <w:rPr>
          <w:rFonts w:ascii="Times New Roman" w:hAnsi="Times New Roman" w:cs="Times New Roman"/>
          <w:sz w:val="24"/>
          <w:szCs w:val="24"/>
        </w:rPr>
        <w:t xml:space="preserve"> (</w:t>
      </w:r>
      <w:commentRangeStart w:id="31"/>
      <w:r w:rsidR="006E208C">
        <w:rPr>
          <w:rFonts w:ascii="Times New Roman" w:hAnsi="Times New Roman" w:cs="Times New Roman"/>
          <w:sz w:val="24"/>
          <w:szCs w:val="24"/>
        </w:rPr>
        <w:t xml:space="preserve">need a classic citation here from </w:t>
      </w:r>
      <w:proofErr w:type="spellStart"/>
      <w:r w:rsidR="006E208C">
        <w:rPr>
          <w:rFonts w:ascii="Times New Roman" w:hAnsi="Times New Roman" w:cs="Times New Roman"/>
          <w:sz w:val="24"/>
          <w:szCs w:val="24"/>
        </w:rPr>
        <w:t>glm</w:t>
      </w:r>
      <w:proofErr w:type="spellEnd"/>
      <w:r w:rsidR="006E208C">
        <w:rPr>
          <w:rFonts w:ascii="Times New Roman" w:hAnsi="Times New Roman" w:cs="Times New Roman"/>
          <w:sz w:val="24"/>
          <w:szCs w:val="24"/>
        </w:rPr>
        <w:t xml:space="preserve"> papers or even a stats textbook</w:t>
      </w:r>
      <w:commentRangeEnd w:id="31"/>
      <w:r w:rsidR="006E208C">
        <w:rPr>
          <w:rStyle w:val="CommentReference"/>
        </w:rPr>
        <w:commentReference w:id="31"/>
      </w:r>
      <w:r w:rsidR="006E208C">
        <w:rPr>
          <w:rFonts w:ascii="Times New Roman" w:hAnsi="Times New Roman" w:cs="Times New Roman"/>
          <w:sz w:val="24"/>
          <w:szCs w:val="24"/>
        </w:rPr>
        <w: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For example, models with a single response variable, like plant growth, assume that light and temperature are independent. It is assumed that</w:t>
      </w:r>
      <w:r w:rsidR="00427763" w:rsidRPr="00C6094B">
        <w:rPr>
          <w:rFonts w:ascii="Times New Roman" w:hAnsi="Times New Roman" w:cs="Times New Roman"/>
          <w:sz w:val="24"/>
          <w:szCs w:val="24"/>
        </w:rPr>
        <w:t xml:space="preserve"> </w:t>
      </w:r>
      <w:r w:rsidR="006E208C">
        <w:rPr>
          <w:rFonts w:ascii="Times New Roman" w:hAnsi="Times New Roman" w:cs="Times New Roman"/>
          <w:sz w:val="24"/>
          <w:szCs w:val="24"/>
        </w:rPr>
        <w:t>these two independent variables</w:t>
      </w:r>
      <w:r w:rsidR="00427763" w:rsidRPr="00C6094B">
        <w:rPr>
          <w:rFonts w:ascii="Times New Roman" w:hAnsi="Times New Roman" w:cs="Times New Roman"/>
          <w:sz w:val="24"/>
          <w:szCs w:val="24"/>
        </w:rPr>
        <w:t xml:space="preserve"> do not directly influence each other</w:t>
      </w:r>
      <w:r w:rsidR="006E208C">
        <w:rPr>
          <w:rFonts w:ascii="Times New Roman" w:hAnsi="Times New Roman" w:cs="Times New Roman"/>
          <w:sz w:val="24"/>
          <w:szCs w:val="24"/>
        </w:rPr>
        <w:t xml:space="preserve">, but in fact they are fundamentally intertwined bottom-up effects </w:t>
      </w:r>
      <w:commentRangeStart w:id="32"/>
      <w:r w:rsidR="006E208C">
        <w:rPr>
          <w:rFonts w:ascii="Times New Roman" w:hAnsi="Times New Roman" w:cs="Times New Roman"/>
          <w:sz w:val="24"/>
          <w:szCs w:val="24"/>
        </w:rPr>
        <w:t>(any citation on plant productivity would work here</w:t>
      </w:r>
      <w:commentRangeEnd w:id="32"/>
      <w:r w:rsidR="006E208C">
        <w:rPr>
          <w:rStyle w:val="CommentReference"/>
        </w:rPr>
        <w:commentReference w:id="32"/>
      </w:r>
      <w:r w:rsidR="006E208C">
        <w:rPr>
          <w:rFonts w:ascii="Times New Roman" w:hAnsi="Times New Roman" w:cs="Times New Roman"/>
          <w:sz w:val="24"/>
          <w:szCs w:val="24"/>
        </w:rPr>
        <w:t>)</w:t>
      </w:r>
      <w:r w:rsidR="00427763" w:rsidRPr="00C6094B">
        <w:rPr>
          <w:rFonts w:ascii="Times New Roman" w:hAnsi="Times New Roman" w:cs="Times New Roman"/>
          <w:sz w:val="24"/>
          <w:szCs w:val="24"/>
        </w:rPr>
        <w:t>.</w:t>
      </w:r>
      <w:r w:rsidR="001E01AE" w:rsidRPr="00C6094B">
        <w:rPr>
          <w:rFonts w:ascii="Times New Roman" w:hAnsi="Times New Roman" w:cs="Times New Roman"/>
          <w:sz w:val="24"/>
          <w:szCs w:val="24"/>
        </w:rPr>
        <w:t xml:space="preserve"> If conditions arise in which Factor A and Factor B influence each other or are similarly correlated with Response 1, </w:t>
      </w:r>
      <w:r w:rsidR="00AE7D94" w:rsidRPr="00C6094B">
        <w:rPr>
          <w:rFonts w:ascii="Times New Roman" w:hAnsi="Times New Roman" w:cs="Times New Roman"/>
          <w:sz w:val="24"/>
          <w:szCs w:val="24"/>
        </w:rPr>
        <w:t xml:space="preserve">model interpretations can be misleading. For example, Factor A and Factor B may appear to have weaker effect sizes on Response 1. Also, in cases in which both Factor A and Factor B have poor confidence in rejecting the null hypothesis, there can be a mistaken acceptance of the null hypothesis (Type II error). </w:t>
      </w:r>
    </w:p>
    <w:p w14:paraId="4291C3BE" w14:textId="59945A8E" w:rsidR="00CE001B" w:rsidRPr="002849A9" w:rsidRDefault="00105179" w:rsidP="00105179">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Modeling intermediate steps. </w:t>
      </w:r>
      <w:r w:rsidR="00CE001B" w:rsidRPr="002849A9">
        <w:rPr>
          <w:rFonts w:ascii="Times New Roman" w:hAnsi="Times New Roman" w:cs="Times New Roman"/>
          <w:sz w:val="24"/>
          <w:szCs w:val="24"/>
        </w:rPr>
        <w:t xml:space="preserve">Intermediate mechanisms. The use of biological control agents does not directly impact yield, but instead indirectly increases yield by suppressing. </w:t>
      </w:r>
      <w:r w:rsidR="00CE001B" w:rsidRPr="002849A9">
        <w:rPr>
          <w:rFonts w:ascii="Times New Roman" w:hAnsi="Times New Roman" w:cs="Times New Roman"/>
          <w:sz w:val="24"/>
          <w:szCs w:val="24"/>
        </w:rPr>
        <w:lastRenderedPageBreak/>
        <w:t>Correct evaluation of the efficiency of biological control requires measuring both the impact on pest populations on host plants as well as changes to yield.</w:t>
      </w:r>
    </w:p>
    <w:p w14:paraId="1C5BAD8F" w14:textId="77777777" w:rsidR="00CE001B" w:rsidRPr="00C6094B" w:rsidRDefault="00CE001B" w:rsidP="002D2F24">
      <w:pPr>
        <w:pStyle w:val="ListParagraph"/>
        <w:spacing w:line="480" w:lineRule="auto"/>
        <w:rPr>
          <w:rFonts w:ascii="Times New Roman" w:hAnsi="Times New Roman" w:cs="Times New Roman"/>
          <w:sz w:val="24"/>
          <w:szCs w:val="24"/>
        </w:rPr>
      </w:pPr>
    </w:p>
    <w:p w14:paraId="708B6097" w14:textId="0B16244C" w:rsidR="00CE001B"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non-target effects.</w:t>
      </w:r>
      <w:r>
        <w:rPr>
          <w:rFonts w:ascii="Times New Roman" w:hAnsi="Times New Roman" w:cs="Times New Roman"/>
          <w:sz w:val="24"/>
          <w:szCs w:val="24"/>
        </w:rPr>
        <w:t xml:space="preserve"> </w:t>
      </w:r>
      <w:r w:rsidR="00CE001B" w:rsidRPr="002849A9">
        <w:rPr>
          <w:rFonts w:ascii="Times New Roman" w:hAnsi="Times New Roman" w:cs="Times New Roman"/>
          <w:sz w:val="24"/>
          <w:szCs w:val="24"/>
        </w:rPr>
        <w:t>Unintended indirect effects compared to main direct effects. Sometimes there can be unintended effects of treatments that mask the primary effect of treatment. For example, the use of some insecticides can lead to secondary outbreaks of mites. Tracking these mite numbers and impacts on yield can be used to determine if this unintended outcome offsets the benefit of treatments.</w:t>
      </w:r>
    </w:p>
    <w:p w14:paraId="7C4F16DE" w14:textId="69EFE131" w:rsidR="00427763" w:rsidRPr="002849A9" w:rsidRDefault="00105179"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Modeling opposing effects running counter to treatments.</w:t>
      </w:r>
      <w:r>
        <w:rPr>
          <w:rFonts w:ascii="Times New Roman" w:hAnsi="Times New Roman" w:cs="Times New Roman"/>
          <w:sz w:val="24"/>
          <w:szCs w:val="24"/>
        </w:rPr>
        <w:t xml:space="preserve"> </w:t>
      </w:r>
      <w:r w:rsidR="00B90D20" w:rsidRPr="002849A9">
        <w:rPr>
          <w:rFonts w:ascii="Times New Roman" w:hAnsi="Times New Roman" w:cs="Times New Roman"/>
          <w:sz w:val="24"/>
          <w:szCs w:val="24"/>
        </w:rPr>
        <w:t>Opposing indirect effects</w:t>
      </w:r>
      <w:r w:rsidR="00CE001B" w:rsidRPr="002849A9">
        <w:rPr>
          <w:rFonts w:ascii="Times New Roman" w:hAnsi="Times New Roman" w:cs="Times New Roman"/>
          <w:sz w:val="24"/>
          <w:szCs w:val="24"/>
        </w:rPr>
        <w:t xml:space="preserve"> known </w:t>
      </w:r>
      <w:r w:rsidR="00CE001B" w:rsidRPr="002849A9">
        <w:rPr>
          <w:rFonts w:ascii="Times New Roman" w:hAnsi="Times New Roman" w:cs="Times New Roman"/>
          <w:i/>
          <w:iCs/>
          <w:sz w:val="24"/>
          <w:szCs w:val="24"/>
        </w:rPr>
        <w:t>a priori</w:t>
      </w:r>
      <w:r w:rsidR="00B90D20" w:rsidRPr="002849A9">
        <w:rPr>
          <w:rFonts w:ascii="Times New Roman" w:hAnsi="Times New Roman" w:cs="Times New Roman"/>
          <w:sz w:val="24"/>
          <w:szCs w:val="24"/>
        </w:rPr>
        <w:t xml:space="preserve">. An experimental treatment impacts yield, but there are multiple intermediate steps in which the treatment ultimately impacts </w:t>
      </w:r>
      <w:r w:rsidR="000F34AA" w:rsidRPr="002849A9">
        <w:rPr>
          <w:rFonts w:ascii="Times New Roman" w:hAnsi="Times New Roman" w:cs="Times New Roman"/>
          <w:sz w:val="24"/>
          <w:szCs w:val="24"/>
        </w:rPr>
        <w:t>yield,</w:t>
      </w:r>
      <w:r w:rsidR="00B90D20" w:rsidRPr="002849A9">
        <w:rPr>
          <w:rFonts w:ascii="Times New Roman" w:hAnsi="Times New Roman" w:cs="Times New Roman"/>
          <w:sz w:val="24"/>
          <w:szCs w:val="24"/>
        </w:rPr>
        <w:t xml:space="preserve"> and those effects can be opposing. </w:t>
      </w:r>
    </w:p>
    <w:p w14:paraId="632C2937" w14:textId="249364CE"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Evaluation of larger network of interactions</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In larger-scale experiments, a large amount of data can be collected, and the primary task is reducing this complexity so management decisions can be made. Path analysis can be used as a model-pruning tool to evaluate which pathways can be removed from a network of variables and still retain some explanatory power.</w:t>
      </w:r>
    </w:p>
    <w:p w14:paraId="4F8C540C" w14:textId="190A6F6D" w:rsidR="00CE001B" w:rsidRPr="002849A9" w:rsidRDefault="00CE001B" w:rsidP="00105179">
      <w:pPr>
        <w:spacing w:line="480" w:lineRule="auto"/>
        <w:ind w:firstLine="720"/>
        <w:rPr>
          <w:rFonts w:ascii="Times New Roman" w:hAnsi="Times New Roman" w:cs="Times New Roman"/>
          <w:sz w:val="24"/>
          <w:szCs w:val="24"/>
        </w:rPr>
      </w:pPr>
      <w:r w:rsidRPr="00105179">
        <w:rPr>
          <w:rFonts w:ascii="Times New Roman" w:hAnsi="Times New Roman" w:cs="Times New Roman"/>
          <w:i/>
          <w:iCs/>
          <w:sz w:val="24"/>
          <w:szCs w:val="24"/>
        </w:rPr>
        <w:t>Illustration of system complexity</w:t>
      </w:r>
      <w:r w:rsidR="00105179">
        <w:rPr>
          <w:rFonts w:ascii="Times New Roman" w:hAnsi="Times New Roman" w:cs="Times New Roman"/>
          <w:i/>
          <w:iCs/>
          <w:sz w:val="24"/>
          <w:szCs w:val="24"/>
        </w:rPr>
        <w:t>.</w:t>
      </w:r>
      <w:r w:rsidRPr="002849A9">
        <w:rPr>
          <w:rFonts w:ascii="Times New Roman" w:hAnsi="Times New Roman" w:cs="Times New Roman"/>
          <w:sz w:val="24"/>
          <w:szCs w:val="24"/>
        </w:rPr>
        <w:t xml:space="preserve"> </w:t>
      </w:r>
      <w:r w:rsidR="00A60EE2" w:rsidRPr="002849A9">
        <w:rPr>
          <w:rFonts w:ascii="Times New Roman" w:hAnsi="Times New Roman" w:cs="Times New Roman"/>
          <w:sz w:val="24"/>
          <w:szCs w:val="24"/>
        </w:rPr>
        <w:t xml:space="preserve">Visualized structural equation models are powerful pedagogical tools for researchers. Tables and raw data cannot tell a story, but a well-designed interaction network can. By using SEM, one can ensure that the interaction network is </w:t>
      </w:r>
      <w:r w:rsidR="002849A9" w:rsidRPr="002849A9">
        <w:rPr>
          <w:rFonts w:ascii="Times New Roman" w:hAnsi="Times New Roman" w:cs="Times New Roman"/>
          <w:sz w:val="24"/>
          <w:szCs w:val="24"/>
        </w:rPr>
        <w:t>built</w:t>
      </w:r>
      <w:r w:rsidR="00A60EE2" w:rsidRPr="002849A9">
        <w:rPr>
          <w:rFonts w:ascii="Times New Roman" w:hAnsi="Times New Roman" w:cs="Times New Roman"/>
          <w:sz w:val="24"/>
          <w:szCs w:val="24"/>
        </w:rPr>
        <w:t xml:space="preserve"> on a quantitative foundation, and that the strength of direct and indirect effects, as well as their statistical significance, are incorporated into diagrams.</w:t>
      </w:r>
    </w:p>
    <w:p w14:paraId="68E6E161" w14:textId="2F275DDC" w:rsidR="001031DC" w:rsidRDefault="001031DC" w:rsidP="001031DC">
      <w:pPr>
        <w:spacing w:line="480" w:lineRule="auto"/>
        <w:rPr>
          <w:rFonts w:ascii="Times New Roman" w:hAnsi="Times New Roman" w:cs="Times New Roman"/>
          <w:sz w:val="24"/>
          <w:szCs w:val="24"/>
        </w:rPr>
      </w:pPr>
    </w:p>
    <w:p w14:paraId="14489DFC" w14:textId="5B6AEC48" w:rsidR="001031DC" w:rsidRDefault="001031DC" w:rsidP="001031DC">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t>Examples 2</w:t>
      </w:r>
    </w:p>
    <w:p w14:paraId="2FF75AC0" w14:textId="77777777" w:rsidR="001031DC" w:rsidRPr="001031DC" w:rsidRDefault="001031DC" w:rsidP="001031DC">
      <w:pPr>
        <w:spacing w:line="480" w:lineRule="auto"/>
        <w:rPr>
          <w:rFonts w:ascii="Times New Roman" w:hAnsi="Times New Roman" w:cs="Times New Roman"/>
          <w:b/>
          <w:bCs/>
          <w:sz w:val="24"/>
          <w:szCs w:val="24"/>
        </w:rPr>
      </w:pPr>
    </w:p>
    <w:p w14:paraId="508B8D5F" w14:textId="0DB13B34" w:rsidR="00FD4F85" w:rsidRPr="00105179" w:rsidRDefault="001031DC"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2: </w:t>
      </w:r>
      <w:r w:rsidR="00105179">
        <w:rPr>
          <w:rFonts w:ascii="Times New Roman" w:hAnsi="Times New Roman" w:cs="Times New Roman"/>
          <w:b/>
          <w:bCs/>
          <w:sz w:val="24"/>
          <w:szCs w:val="24"/>
        </w:rPr>
        <w:t>Applied problems path analysis may not be best suited for</w:t>
      </w:r>
    </w:p>
    <w:p w14:paraId="7066E308" w14:textId="3FF78A86" w:rsidR="00492E32" w:rsidRPr="00C6094B" w:rsidRDefault="00105179" w:rsidP="002D2F24">
      <w:pPr>
        <w:spacing w:line="480" w:lineRule="auto"/>
        <w:rPr>
          <w:rFonts w:ascii="Times New Roman" w:hAnsi="Times New Roman" w:cs="Times New Roman"/>
          <w:sz w:val="24"/>
          <w:szCs w:val="24"/>
        </w:rPr>
      </w:pPr>
      <w:r w:rsidRPr="00105179">
        <w:rPr>
          <w:rFonts w:ascii="Times New Roman" w:hAnsi="Times New Roman" w:cs="Times New Roman"/>
          <w:i/>
          <w:iCs/>
          <w:sz w:val="24"/>
          <w:szCs w:val="24"/>
        </w:rPr>
        <w:t>Exploratory analyses</w:t>
      </w:r>
      <w:r w:rsidR="00492E32" w:rsidRPr="00105179">
        <w:rPr>
          <w:rFonts w:ascii="Times New Roman" w:hAnsi="Times New Roman" w:cs="Times New Roman"/>
          <w:i/>
          <w:iCs/>
          <w:sz w:val="24"/>
          <w:szCs w:val="24"/>
        </w:rPr>
        <w:t>.</w:t>
      </w:r>
      <w:r>
        <w:rPr>
          <w:rFonts w:ascii="Times New Roman" w:hAnsi="Times New Roman" w:cs="Times New Roman"/>
          <w:sz w:val="24"/>
          <w:szCs w:val="24"/>
        </w:rPr>
        <w:t xml:space="preserve"> </w:t>
      </w:r>
      <w:r w:rsidR="00492E32" w:rsidRPr="00C6094B">
        <w:rPr>
          <w:rFonts w:ascii="Times New Roman" w:hAnsi="Times New Roman" w:cs="Times New Roman"/>
          <w:sz w:val="24"/>
          <w:szCs w:val="24"/>
        </w:rPr>
        <w:t xml:space="preserve">The construction of a path diagram and completion of a path analysis all assume the researcher </w:t>
      </w:r>
      <w:proofErr w:type="gramStart"/>
      <w:r w:rsidR="00492E32" w:rsidRPr="00C6094B">
        <w:rPr>
          <w:rFonts w:ascii="Times New Roman" w:hAnsi="Times New Roman" w:cs="Times New Roman"/>
          <w:sz w:val="24"/>
          <w:szCs w:val="24"/>
        </w:rPr>
        <w:t>is able to</w:t>
      </w:r>
      <w:proofErr w:type="gramEnd"/>
      <w:r w:rsidR="00492E32" w:rsidRPr="00C6094B">
        <w:rPr>
          <w:rFonts w:ascii="Times New Roman" w:hAnsi="Times New Roman" w:cs="Times New Roman"/>
          <w:sz w:val="24"/>
          <w:szCs w:val="24"/>
        </w:rPr>
        <w:t xml:space="preserve"> make strong assertions about cause-and-effect. For example, the addition of natural enemies will reduce the abundance of a prey herbivore. Clark et al. 2016 makes the assertion that a predator exclusion by way of a tanglefoot barrier on tree saplings directly reduce the abundance of predatory ants. Following this, these predatory ants are expected to have a negative impact on the abundance of caterpillars, an established prey item (citation on cc eating caterpillars).</w:t>
      </w:r>
    </w:p>
    <w:p w14:paraId="63396A5A" w14:textId="64466B29" w:rsidR="00492E32" w:rsidRPr="00C6094B" w:rsidRDefault="00492E32" w:rsidP="002D2F24">
      <w:pPr>
        <w:spacing w:line="480" w:lineRule="auto"/>
        <w:rPr>
          <w:rFonts w:ascii="Times New Roman" w:hAnsi="Times New Roman" w:cs="Times New Roman"/>
          <w:sz w:val="24"/>
          <w:szCs w:val="24"/>
        </w:rPr>
      </w:pPr>
    </w:p>
    <w:p w14:paraId="7C89E1A0" w14:textId="6426427D" w:rsidR="00492E32" w:rsidRPr="00C6094B" w:rsidRDefault="00105179"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Networks </w:t>
      </w:r>
      <w:r w:rsidRPr="00105179">
        <w:rPr>
          <w:rFonts w:ascii="Times New Roman" w:hAnsi="Times New Roman" w:cs="Times New Roman"/>
          <w:i/>
          <w:iCs/>
          <w:sz w:val="24"/>
          <w:szCs w:val="24"/>
        </w:rPr>
        <w:t>where cause and effect relationships are not yet established</w:t>
      </w:r>
      <w:r w:rsidR="00492E32" w:rsidRPr="00C6094B">
        <w:rPr>
          <w:rFonts w:ascii="Times New Roman" w:hAnsi="Times New Roman" w:cs="Times New Roman"/>
          <w:sz w:val="24"/>
          <w:szCs w:val="24"/>
        </w:rPr>
        <w:t xml:space="preserve">. For studies in complex insect or plant communities, </w:t>
      </w:r>
      <w:r w:rsidR="00C6094B" w:rsidRPr="00C6094B">
        <w:rPr>
          <w:rFonts w:ascii="Times New Roman" w:hAnsi="Times New Roman" w:cs="Times New Roman"/>
          <w:sz w:val="24"/>
          <w:szCs w:val="24"/>
        </w:rPr>
        <w:t>hypothesis</w:t>
      </w:r>
      <w:r w:rsidR="00492E32" w:rsidRPr="00C6094B">
        <w:rPr>
          <w:rFonts w:ascii="Times New Roman" w:hAnsi="Times New Roman" w:cs="Times New Roman"/>
          <w:sz w:val="24"/>
          <w:szCs w:val="24"/>
        </w:rPr>
        <w:t xml:space="preserve"> may revolve around questions of community partitioning. For </w:t>
      </w:r>
      <w:proofErr w:type="gramStart"/>
      <w:r w:rsidR="00492E32" w:rsidRPr="00C6094B">
        <w:rPr>
          <w:rFonts w:ascii="Times New Roman" w:hAnsi="Times New Roman" w:cs="Times New Roman"/>
          <w:sz w:val="24"/>
          <w:szCs w:val="24"/>
        </w:rPr>
        <w:t>example</w:t>
      </w:r>
      <w:proofErr w:type="gramEnd"/>
      <w:r w:rsidR="00492E32" w:rsidRPr="00C6094B">
        <w:rPr>
          <w:rFonts w:ascii="Times New Roman" w:hAnsi="Times New Roman" w:cs="Times New Roman"/>
          <w:sz w:val="24"/>
          <w:szCs w:val="24"/>
        </w:rPr>
        <w:t xml:space="preserve"> “are pollinator communities different in urban </w:t>
      </w:r>
      <w:r w:rsidR="00C6094B" w:rsidRPr="00C6094B">
        <w:rPr>
          <w:rFonts w:ascii="Times New Roman" w:hAnsi="Times New Roman" w:cs="Times New Roman"/>
          <w:sz w:val="24"/>
          <w:szCs w:val="24"/>
        </w:rPr>
        <w:t>environments</w:t>
      </w:r>
      <w:r w:rsidR="00492E32" w:rsidRPr="00C6094B">
        <w:rPr>
          <w:rFonts w:ascii="Times New Roman" w:hAnsi="Times New Roman" w:cs="Times New Roman"/>
          <w:sz w:val="24"/>
          <w:szCs w:val="24"/>
        </w:rPr>
        <w:t xml:space="preserve"> compared to conventional rural farms.” In this case, </w:t>
      </w:r>
      <w:r w:rsidR="00C6094B" w:rsidRPr="00C6094B">
        <w:rPr>
          <w:rFonts w:ascii="Times New Roman" w:hAnsi="Times New Roman" w:cs="Times New Roman"/>
          <w:sz w:val="24"/>
          <w:szCs w:val="24"/>
        </w:rPr>
        <w:t>ordination</w:t>
      </w:r>
      <w:r w:rsidR="00492E32" w:rsidRPr="00C6094B">
        <w:rPr>
          <w:rFonts w:ascii="Times New Roman" w:hAnsi="Times New Roman" w:cs="Times New Roman"/>
          <w:sz w:val="24"/>
          <w:szCs w:val="24"/>
        </w:rPr>
        <w:t xml:space="preserve"> techniques are superior as they do not require </w:t>
      </w:r>
      <w:r w:rsidR="00C6094B" w:rsidRPr="00C6094B">
        <w:rPr>
          <w:rFonts w:ascii="Times New Roman" w:hAnsi="Times New Roman" w:cs="Times New Roman"/>
          <w:sz w:val="24"/>
          <w:szCs w:val="24"/>
        </w:rPr>
        <w:t>assumptions</w:t>
      </w:r>
      <w:r w:rsidR="00492E32" w:rsidRPr="00C6094B">
        <w:rPr>
          <w:rFonts w:ascii="Times New Roman" w:hAnsi="Times New Roman" w:cs="Times New Roman"/>
          <w:sz w:val="24"/>
          <w:szCs w:val="24"/>
        </w:rPr>
        <w:t xml:space="preserve"> about the </w:t>
      </w:r>
      <w:r w:rsidR="00C6094B" w:rsidRPr="00C6094B">
        <w:rPr>
          <w:rFonts w:ascii="Times New Roman" w:hAnsi="Times New Roman" w:cs="Times New Roman"/>
          <w:sz w:val="24"/>
          <w:szCs w:val="24"/>
        </w:rPr>
        <w:t>interactions</w:t>
      </w:r>
      <w:r w:rsidR="00492E32" w:rsidRPr="00C6094B">
        <w:rPr>
          <w:rFonts w:ascii="Times New Roman" w:hAnsi="Times New Roman" w:cs="Times New Roman"/>
          <w:sz w:val="24"/>
          <w:szCs w:val="24"/>
        </w:rPr>
        <w:t xml:space="preserve"> among members of this community or even if they directly impact pollination in host plants. Path analysis would be a suitable technique once several key pathways, like a </w:t>
      </w:r>
      <w:r w:rsidR="00C6094B" w:rsidRPr="00C6094B">
        <w:rPr>
          <w:rFonts w:ascii="Times New Roman" w:hAnsi="Times New Roman" w:cs="Times New Roman"/>
          <w:sz w:val="24"/>
          <w:szCs w:val="24"/>
        </w:rPr>
        <w:t>dominant</w:t>
      </w:r>
      <w:r w:rsidR="00492E32" w:rsidRPr="00C6094B">
        <w:rPr>
          <w:rFonts w:ascii="Times New Roman" w:hAnsi="Times New Roman" w:cs="Times New Roman"/>
          <w:sz w:val="24"/>
          <w:szCs w:val="24"/>
        </w:rPr>
        <w:t xml:space="preserve"> pollinator and its known effect on seed </w:t>
      </w:r>
      <w:r w:rsidR="00C6094B" w:rsidRPr="00C6094B">
        <w:rPr>
          <w:rFonts w:ascii="Times New Roman" w:hAnsi="Times New Roman" w:cs="Times New Roman"/>
          <w:sz w:val="24"/>
          <w:szCs w:val="24"/>
        </w:rPr>
        <w:t>production</w:t>
      </w:r>
      <w:r w:rsidR="00492E32" w:rsidRPr="00C6094B">
        <w:rPr>
          <w:rFonts w:ascii="Times New Roman" w:hAnsi="Times New Roman" w:cs="Times New Roman"/>
          <w:sz w:val="24"/>
          <w:szCs w:val="24"/>
        </w:rPr>
        <w:t xml:space="preserve">, are established (are there any </w:t>
      </w:r>
      <w:r w:rsidR="00C6094B" w:rsidRPr="00C6094B">
        <w:rPr>
          <w:rFonts w:ascii="Times New Roman" w:hAnsi="Times New Roman" w:cs="Times New Roman"/>
          <w:sz w:val="24"/>
          <w:szCs w:val="24"/>
        </w:rPr>
        <w:t>pollinator</w:t>
      </w:r>
      <w:r w:rsidR="00492E32" w:rsidRPr="00C6094B">
        <w:rPr>
          <w:rFonts w:ascii="Times New Roman" w:hAnsi="Times New Roman" w:cs="Times New Roman"/>
          <w:sz w:val="24"/>
          <w:szCs w:val="24"/>
        </w:rPr>
        <w:t xml:space="preserve"> path analysis examples??).</w:t>
      </w:r>
    </w:p>
    <w:p w14:paraId="0FC9FFA7" w14:textId="53615700" w:rsidR="00492E32" w:rsidRPr="00C6094B" w:rsidRDefault="00492E32" w:rsidP="002D2F24">
      <w:pPr>
        <w:spacing w:line="480" w:lineRule="auto"/>
        <w:rPr>
          <w:rFonts w:ascii="Times New Roman" w:hAnsi="Times New Roman" w:cs="Times New Roman"/>
          <w:sz w:val="24"/>
          <w:szCs w:val="24"/>
        </w:rPr>
      </w:pPr>
    </w:p>
    <w:p w14:paraId="66F7E6D3" w14:textId="43873464" w:rsidR="006E058B" w:rsidRPr="00C6094B" w:rsidRDefault="00105179"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Systems in which bidirectional feedbacks dominate </w:t>
      </w:r>
      <w:r w:rsidR="006E058B" w:rsidRPr="00C6094B">
        <w:rPr>
          <w:rFonts w:ascii="Times New Roman" w:hAnsi="Times New Roman" w:cs="Times New Roman"/>
          <w:sz w:val="24"/>
          <w:szCs w:val="24"/>
        </w:rPr>
        <w:t xml:space="preserve">Feedbacks are common in ecological networks. For example, visitation by nectar-feeding insects can induce more nectar production, which can lead to increased pollinator recruitment (citation needed). Similarly, vector-borne pathogens can weaken the induced </w:t>
      </w:r>
      <w:r w:rsidR="00C6094B" w:rsidRPr="00C6094B">
        <w:rPr>
          <w:rFonts w:ascii="Times New Roman" w:hAnsi="Times New Roman" w:cs="Times New Roman"/>
          <w:sz w:val="24"/>
          <w:szCs w:val="24"/>
        </w:rPr>
        <w:t>defenses</w:t>
      </w:r>
      <w:r w:rsidR="006E058B" w:rsidRPr="00C6094B">
        <w:rPr>
          <w:rFonts w:ascii="Times New Roman" w:hAnsi="Times New Roman" w:cs="Times New Roman"/>
          <w:sz w:val="24"/>
          <w:szCs w:val="24"/>
        </w:rPr>
        <w:t xml:space="preserve"> of host plants, </w:t>
      </w:r>
      <w:r w:rsidR="00C6094B" w:rsidRPr="00C6094B">
        <w:rPr>
          <w:rFonts w:ascii="Times New Roman" w:hAnsi="Times New Roman" w:cs="Times New Roman"/>
          <w:sz w:val="24"/>
          <w:szCs w:val="24"/>
        </w:rPr>
        <w:t>increasing</w:t>
      </w:r>
      <w:r w:rsidR="006E058B" w:rsidRPr="00C6094B">
        <w:rPr>
          <w:rFonts w:ascii="Times New Roman" w:hAnsi="Times New Roman" w:cs="Times New Roman"/>
          <w:sz w:val="24"/>
          <w:szCs w:val="24"/>
        </w:rPr>
        <w:t xml:space="preserve"> the fitness and </w:t>
      </w:r>
      <w:r w:rsidR="00C6094B" w:rsidRPr="00C6094B">
        <w:rPr>
          <w:rFonts w:ascii="Times New Roman" w:hAnsi="Times New Roman" w:cs="Times New Roman"/>
          <w:sz w:val="24"/>
          <w:szCs w:val="24"/>
        </w:rPr>
        <w:t>reproduction</w:t>
      </w:r>
      <w:r w:rsidR="006E058B" w:rsidRPr="00C6094B">
        <w:rPr>
          <w:rFonts w:ascii="Times New Roman" w:hAnsi="Times New Roman" w:cs="Times New Roman"/>
          <w:sz w:val="24"/>
          <w:szCs w:val="24"/>
        </w:rPr>
        <w:t xml:space="preserve"> of the vector herbivore. In systems where higher vector densities increase </w:t>
      </w:r>
      <w:r w:rsidR="006E058B" w:rsidRPr="00C6094B">
        <w:rPr>
          <w:rFonts w:ascii="Times New Roman" w:hAnsi="Times New Roman" w:cs="Times New Roman"/>
          <w:sz w:val="24"/>
          <w:szCs w:val="24"/>
        </w:rPr>
        <w:lastRenderedPageBreak/>
        <w:t xml:space="preserve">transmission, a similar feedback loop occurs until the host dies (citation from pea aphids). For larger networks of bidirectional interactions that make hypotheses about </w:t>
      </w:r>
      <w:r w:rsidR="00C6094B" w:rsidRPr="00C6094B">
        <w:rPr>
          <w:rFonts w:ascii="Times New Roman" w:hAnsi="Times New Roman" w:cs="Times New Roman"/>
          <w:sz w:val="24"/>
          <w:szCs w:val="24"/>
        </w:rPr>
        <w:t>connectivity</w:t>
      </w:r>
      <w:r w:rsidR="006E058B" w:rsidRPr="00C6094B">
        <w:rPr>
          <w:rFonts w:ascii="Times New Roman" w:hAnsi="Times New Roman" w:cs="Times New Roman"/>
          <w:sz w:val="24"/>
          <w:szCs w:val="24"/>
        </w:rPr>
        <w:t xml:space="preserve"> or evenness, bipartite networks would be the appropriate technique.</w:t>
      </w:r>
    </w:p>
    <w:p w14:paraId="647A0177" w14:textId="3797258C" w:rsidR="006E058B" w:rsidRPr="00C6094B" w:rsidRDefault="006E058B" w:rsidP="002D2F24">
      <w:pPr>
        <w:spacing w:line="480" w:lineRule="auto"/>
        <w:rPr>
          <w:rFonts w:ascii="Times New Roman" w:hAnsi="Times New Roman" w:cs="Times New Roman"/>
          <w:sz w:val="24"/>
          <w:szCs w:val="24"/>
        </w:rPr>
      </w:pPr>
    </w:p>
    <w:p w14:paraId="38EB30DD" w14:textId="612DCB80" w:rsidR="00C6094B" w:rsidRPr="00C6094B" w:rsidRDefault="00105179" w:rsidP="002D2F24">
      <w:pPr>
        <w:spacing w:line="480" w:lineRule="auto"/>
        <w:rPr>
          <w:rFonts w:ascii="Times New Roman" w:hAnsi="Times New Roman" w:cs="Times New Roman"/>
          <w:sz w:val="24"/>
          <w:szCs w:val="24"/>
        </w:rPr>
      </w:pPr>
      <w:r w:rsidRPr="00105179">
        <w:rPr>
          <w:rFonts w:ascii="Times New Roman" w:hAnsi="Times New Roman" w:cs="Times New Roman"/>
          <w:i/>
          <w:iCs/>
          <w:sz w:val="24"/>
          <w:szCs w:val="24"/>
        </w:rPr>
        <w:t>Experiments with</w:t>
      </w:r>
      <w:r w:rsidR="00C6094B" w:rsidRPr="00105179">
        <w:rPr>
          <w:rFonts w:ascii="Times New Roman" w:hAnsi="Times New Roman" w:cs="Times New Roman"/>
          <w:i/>
          <w:iCs/>
          <w:sz w:val="24"/>
          <w:szCs w:val="24"/>
        </w:rPr>
        <w:t xml:space="preserve"> higher-order interaction terms.</w:t>
      </w:r>
      <w:r w:rsidR="00C6094B" w:rsidRPr="00C6094B">
        <w:rPr>
          <w:rFonts w:ascii="Times New Roman" w:hAnsi="Times New Roman" w:cs="Times New Roman"/>
          <w:sz w:val="24"/>
          <w:szCs w:val="24"/>
        </w:rPr>
        <w:t xml:space="preserve"> There is rarely embedded in R packages preventing a user form specifying a predictor variable with </w:t>
      </w:r>
      <w:proofErr w:type="gramStart"/>
      <w:r w:rsidR="00C6094B" w:rsidRPr="00C6094B">
        <w:rPr>
          <w:rFonts w:ascii="Times New Roman" w:hAnsi="Times New Roman" w:cs="Times New Roman"/>
          <w:sz w:val="24"/>
          <w:szCs w:val="24"/>
        </w:rPr>
        <w:t>a large number of</w:t>
      </w:r>
      <w:proofErr w:type="gramEnd"/>
      <w:r w:rsidR="00C6094B" w:rsidRPr="00C6094B">
        <w:rPr>
          <w:rFonts w:ascii="Times New Roman" w:hAnsi="Times New Roman" w:cs="Times New Roman"/>
          <w:sz w:val="24"/>
          <w:szCs w:val="24"/>
        </w:rPr>
        <w:t xml:space="preserve"> classes. For example, a researcher may intend to examine an organic pest control practice with 6 different protocols compared to a control. In this case the model may be approached by comparing these 6 protocols to a control. However, this means drawing 6 lines to additional nodes, and if indirect effects are being modeled, the outcome quickly becomes a tangled mess. </w:t>
      </w:r>
    </w:p>
    <w:p w14:paraId="71A77A0B" w14:textId="2D5561ED" w:rsidR="00C6094B" w:rsidRPr="00C6094B" w:rsidRDefault="00C6094B" w:rsidP="002D2F24">
      <w:pPr>
        <w:spacing w:line="480" w:lineRule="auto"/>
        <w:rPr>
          <w:rFonts w:ascii="Times New Roman" w:hAnsi="Times New Roman" w:cs="Times New Roman"/>
          <w:sz w:val="24"/>
          <w:szCs w:val="24"/>
        </w:rPr>
      </w:pPr>
    </w:p>
    <w:p w14:paraId="58D7EA23" w14:textId="01A57B85" w:rsidR="00FD4F85" w:rsidRPr="00C6094B" w:rsidRDefault="00C6094B" w:rsidP="002D2F24">
      <w:pPr>
        <w:spacing w:line="480" w:lineRule="auto"/>
        <w:rPr>
          <w:rFonts w:ascii="Times New Roman" w:hAnsi="Times New Roman" w:cs="Times New Roman"/>
          <w:sz w:val="24"/>
          <w:szCs w:val="24"/>
        </w:rPr>
      </w:pPr>
      <w:r w:rsidRPr="00C6094B">
        <w:rPr>
          <w:rFonts w:ascii="Times New Roman" w:hAnsi="Times New Roman" w:cs="Times New Roman"/>
          <w:sz w:val="24"/>
          <w:szCs w:val="24"/>
        </w:rPr>
        <w:t xml:space="preserve">Since, in multiple regression, an interaction term is just specifying a larger number of regression parameters, the same issue arises. For example, if </w:t>
      </w:r>
      <w:proofErr w:type="gramStart"/>
      <w:r w:rsidRPr="00C6094B">
        <w:rPr>
          <w:rFonts w:ascii="Times New Roman" w:hAnsi="Times New Roman" w:cs="Times New Roman"/>
          <w:sz w:val="24"/>
          <w:szCs w:val="24"/>
        </w:rPr>
        <w:t>a research</w:t>
      </w:r>
      <w:proofErr w:type="gramEnd"/>
      <w:r w:rsidRPr="00C6094B">
        <w:rPr>
          <w:rFonts w:ascii="Times New Roman" w:hAnsi="Times New Roman" w:cs="Times New Roman"/>
          <w:sz w:val="24"/>
          <w:szCs w:val="24"/>
        </w:rPr>
        <w:t xml:space="preserve"> intends to see how a treatment with 2 levels interactions with two further treatments (2x2x2). Now eight linkages are being analyzed including any cascading impacts. </w:t>
      </w:r>
    </w:p>
    <w:p w14:paraId="1AD40501" w14:textId="57856784" w:rsidR="00C6094B" w:rsidRPr="00C6094B" w:rsidRDefault="00C6094B" w:rsidP="002D2F24">
      <w:pPr>
        <w:spacing w:line="480" w:lineRule="auto"/>
        <w:rPr>
          <w:rFonts w:ascii="Times New Roman" w:hAnsi="Times New Roman" w:cs="Times New Roman"/>
          <w:sz w:val="24"/>
          <w:szCs w:val="24"/>
        </w:rPr>
      </w:pPr>
    </w:p>
    <w:p w14:paraId="49498542" w14:textId="77777777" w:rsidR="00A41D94" w:rsidRDefault="00C6094B" w:rsidP="002D2F24">
      <w:pPr>
        <w:spacing w:line="480" w:lineRule="auto"/>
        <w:rPr>
          <w:rFonts w:ascii="Times New Roman" w:hAnsi="Times New Roman" w:cs="Times New Roman"/>
          <w:sz w:val="24"/>
          <w:szCs w:val="24"/>
        </w:rPr>
      </w:pPr>
      <w:commentRangeStart w:id="33"/>
      <w:r w:rsidRPr="00C6094B">
        <w:rPr>
          <w:rFonts w:ascii="Times New Roman" w:hAnsi="Times New Roman" w:cs="Times New Roman"/>
          <w:sz w:val="24"/>
          <w:szCs w:val="24"/>
        </w:rPr>
        <w:t xml:space="preserve">These limitations don’t preclude analysis, but instead present a barrier for interpretability. Effective models convey a clear message and shouldn’t be harder to interpret than the raw data. </w:t>
      </w:r>
      <w:commentRangeEnd w:id="33"/>
      <w:r w:rsidR="00A41D94">
        <w:rPr>
          <w:rStyle w:val="CommentReference"/>
        </w:rPr>
        <w:commentReference w:id="33"/>
      </w:r>
    </w:p>
    <w:p w14:paraId="2ECC6711" w14:textId="77777777" w:rsidR="00A41D94" w:rsidRDefault="00A41D94" w:rsidP="002D2F24">
      <w:pPr>
        <w:spacing w:line="480" w:lineRule="auto"/>
        <w:rPr>
          <w:rFonts w:ascii="Times New Roman" w:hAnsi="Times New Roman" w:cs="Times New Roman"/>
          <w:sz w:val="24"/>
          <w:szCs w:val="24"/>
        </w:rPr>
      </w:pPr>
    </w:p>
    <w:p w14:paraId="72593D16" w14:textId="265B2F3C" w:rsidR="00C6094B" w:rsidRDefault="00A41D94"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Experiments with blocks or different treatments with non-additive effects. </w:t>
      </w:r>
      <w:r w:rsidR="00484EB0">
        <w:rPr>
          <w:rFonts w:ascii="Times New Roman" w:hAnsi="Times New Roman" w:cs="Times New Roman"/>
          <w:sz w:val="24"/>
          <w:szCs w:val="24"/>
        </w:rPr>
        <w:t xml:space="preserve">An alternative is </w:t>
      </w:r>
      <w:r w:rsidR="00C6094B" w:rsidRPr="00C6094B">
        <w:rPr>
          <w:rFonts w:ascii="Times New Roman" w:hAnsi="Times New Roman" w:cs="Times New Roman"/>
          <w:sz w:val="24"/>
          <w:szCs w:val="24"/>
        </w:rPr>
        <w:t>partitioning the analysis into smaller models. In the case of comparing 4 locations, each location could be its own path model.</w:t>
      </w:r>
      <w:r>
        <w:rPr>
          <w:rFonts w:ascii="Times New Roman" w:hAnsi="Times New Roman" w:cs="Times New Roman"/>
          <w:sz w:val="24"/>
          <w:szCs w:val="24"/>
        </w:rPr>
        <w:t xml:space="preserve"> </w:t>
      </w:r>
      <w:r w:rsidR="00C6094B" w:rsidRPr="00C6094B">
        <w:rPr>
          <w:rFonts w:ascii="Times New Roman" w:hAnsi="Times New Roman" w:cs="Times New Roman"/>
          <w:sz w:val="24"/>
          <w:szCs w:val="24"/>
        </w:rPr>
        <w:t>(2)</w:t>
      </w:r>
      <w:r w:rsidR="00A65EFA">
        <w:rPr>
          <w:rFonts w:ascii="Times New Roman" w:hAnsi="Times New Roman" w:cs="Times New Roman"/>
          <w:sz w:val="24"/>
          <w:szCs w:val="24"/>
        </w:rPr>
        <w:t xml:space="preserve"> relying on </w:t>
      </w:r>
      <w:proofErr w:type="spellStart"/>
      <w:r w:rsidR="00A65EFA">
        <w:rPr>
          <w:rFonts w:ascii="Times New Roman" w:hAnsi="Times New Roman" w:cs="Times New Roman"/>
          <w:sz w:val="24"/>
          <w:szCs w:val="24"/>
        </w:rPr>
        <w:t>glms</w:t>
      </w:r>
      <w:proofErr w:type="spellEnd"/>
      <w:r w:rsidR="00A65EFA">
        <w:rPr>
          <w:rFonts w:ascii="Times New Roman" w:hAnsi="Times New Roman" w:cs="Times New Roman"/>
          <w:sz w:val="24"/>
          <w:szCs w:val="24"/>
        </w:rPr>
        <w:t xml:space="preserve"> and </w:t>
      </w:r>
      <w:proofErr w:type="spellStart"/>
      <w:r w:rsidR="00A65EFA">
        <w:rPr>
          <w:rFonts w:ascii="Times New Roman" w:hAnsi="Times New Roman" w:cs="Times New Roman"/>
          <w:sz w:val="24"/>
          <w:szCs w:val="24"/>
        </w:rPr>
        <w:t>glmms</w:t>
      </w:r>
      <w:proofErr w:type="spellEnd"/>
      <w:r w:rsidR="00A65EFA">
        <w:rPr>
          <w:rFonts w:ascii="Times New Roman" w:hAnsi="Times New Roman" w:cs="Times New Roman"/>
          <w:sz w:val="24"/>
          <w:szCs w:val="24"/>
        </w:rPr>
        <w:t xml:space="preserve"> to analyze the terminal variable of </w:t>
      </w:r>
      <w:r w:rsidR="00A65EFA">
        <w:rPr>
          <w:rFonts w:ascii="Times New Roman" w:hAnsi="Times New Roman" w:cs="Times New Roman"/>
          <w:sz w:val="24"/>
          <w:szCs w:val="24"/>
        </w:rPr>
        <w:lastRenderedPageBreak/>
        <w:t>interest</w:t>
      </w:r>
      <w:r w:rsidR="00A23BB5">
        <w:rPr>
          <w:rFonts w:ascii="Times New Roman" w:hAnsi="Times New Roman" w:cs="Times New Roman"/>
          <w:sz w:val="24"/>
          <w:szCs w:val="24"/>
        </w:rPr>
        <w:t>. If there are still unresolved concerns about indirect effects a smaller dataset can be used to create a path model.</w:t>
      </w:r>
    </w:p>
    <w:p w14:paraId="6431055D" w14:textId="47A7B287" w:rsidR="00A23BB5" w:rsidRDefault="00A23BB5" w:rsidP="002D2F24">
      <w:pPr>
        <w:spacing w:line="480" w:lineRule="auto"/>
        <w:rPr>
          <w:rFonts w:ascii="Times New Roman" w:hAnsi="Times New Roman" w:cs="Times New Roman"/>
          <w:sz w:val="24"/>
          <w:szCs w:val="24"/>
        </w:rPr>
      </w:pPr>
    </w:p>
    <w:p w14:paraId="360920B6" w14:textId="37A19B43" w:rsidR="00EA4F18" w:rsidRDefault="00FE52D6"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Datasets in which high-level variable selection is necessary. </w:t>
      </w:r>
      <w:r w:rsidR="00EA4F18">
        <w:rPr>
          <w:rFonts w:ascii="Times New Roman" w:hAnsi="Times New Roman" w:cs="Times New Roman"/>
          <w:sz w:val="24"/>
          <w:szCs w:val="24"/>
        </w:rPr>
        <w:t xml:space="preserve">It is our experience that path analysis is a tool to be considered far into the process of understanding the key environmental variables driving the structure of an </w:t>
      </w:r>
      <w:r>
        <w:rPr>
          <w:rFonts w:ascii="Times New Roman" w:hAnsi="Times New Roman" w:cs="Times New Roman"/>
          <w:sz w:val="24"/>
          <w:szCs w:val="24"/>
        </w:rPr>
        <w:t>interaction</w:t>
      </w:r>
      <w:r w:rsidR="00EA4F18">
        <w:rPr>
          <w:rFonts w:ascii="Times New Roman" w:hAnsi="Times New Roman" w:cs="Times New Roman"/>
          <w:sz w:val="24"/>
          <w:szCs w:val="24"/>
        </w:rPr>
        <w:t xml:space="preserve"> network. If researchers are still at the exploratory phase and looking to rule out or account for </w:t>
      </w:r>
      <w:r>
        <w:rPr>
          <w:rFonts w:ascii="Times New Roman" w:hAnsi="Times New Roman" w:cs="Times New Roman"/>
          <w:sz w:val="24"/>
          <w:szCs w:val="24"/>
        </w:rPr>
        <w:t>continuous</w:t>
      </w:r>
      <w:r w:rsidR="00EA4F18">
        <w:rPr>
          <w:rFonts w:ascii="Times New Roman" w:hAnsi="Times New Roman" w:cs="Times New Roman"/>
          <w:sz w:val="24"/>
          <w:szCs w:val="24"/>
        </w:rPr>
        <w:t xml:space="preserve"> variables like daily max temps, elevation, year, etc., traditional multivariate tools like </w:t>
      </w:r>
      <w:commentRangeStart w:id="34"/>
      <w:proofErr w:type="gramStart"/>
      <w:r w:rsidR="00EA4F18">
        <w:rPr>
          <w:rFonts w:ascii="Times New Roman" w:hAnsi="Times New Roman" w:cs="Times New Roman"/>
          <w:sz w:val="24"/>
          <w:szCs w:val="24"/>
        </w:rPr>
        <w:t>principle</w:t>
      </w:r>
      <w:proofErr w:type="gramEnd"/>
      <w:r w:rsidR="00EA4F18">
        <w:rPr>
          <w:rFonts w:ascii="Times New Roman" w:hAnsi="Times New Roman" w:cs="Times New Roman"/>
          <w:sz w:val="24"/>
          <w:szCs w:val="24"/>
        </w:rPr>
        <w:t xml:space="preserve"> components </w:t>
      </w:r>
      <w:commentRangeEnd w:id="34"/>
      <w:r w:rsidR="00EA4F18">
        <w:rPr>
          <w:rStyle w:val="CommentReference"/>
        </w:rPr>
        <w:commentReference w:id="34"/>
      </w:r>
      <w:r w:rsidR="00EA4F18">
        <w:rPr>
          <w:rFonts w:ascii="Times New Roman" w:hAnsi="Times New Roman" w:cs="Times New Roman"/>
          <w:sz w:val="24"/>
          <w:szCs w:val="24"/>
        </w:rPr>
        <w:t>may be more informative.</w:t>
      </w:r>
      <w:r>
        <w:rPr>
          <w:rFonts w:ascii="Times New Roman" w:hAnsi="Times New Roman" w:cs="Times New Roman"/>
          <w:sz w:val="24"/>
          <w:szCs w:val="24"/>
        </w:rPr>
        <w:t xml:space="preserve"> Model selection is indeed provided in some frameworks (</w:t>
      </w:r>
      <w:r w:rsidRPr="00FE52D6">
        <w:rPr>
          <w:rFonts w:ascii="Times New Roman" w:hAnsi="Times New Roman" w:cs="Times New Roman"/>
          <w:sz w:val="24"/>
          <w:szCs w:val="24"/>
          <w:highlight w:val="yellow"/>
        </w:rPr>
        <w:t>see paper that I said half scooped us</w:t>
      </w:r>
      <w:r>
        <w:rPr>
          <w:rFonts w:ascii="Times New Roman" w:hAnsi="Times New Roman" w:cs="Times New Roman"/>
          <w:sz w:val="24"/>
          <w:szCs w:val="24"/>
        </w:rPr>
        <w:t>).</w:t>
      </w:r>
    </w:p>
    <w:p w14:paraId="1901648A" w14:textId="657AD00E" w:rsidR="00EA4F18" w:rsidRDefault="00EA4F18" w:rsidP="002D2F24">
      <w:pPr>
        <w:spacing w:line="480" w:lineRule="auto"/>
        <w:rPr>
          <w:rFonts w:ascii="Times New Roman" w:hAnsi="Times New Roman" w:cs="Times New Roman"/>
          <w:sz w:val="24"/>
          <w:szCs w:val="24"/>
        </w:rPr>
      </w:pPr>
    </w:p>
    <w:p w14:paraId="1184D472" w14:textId="149069C2" w:rsidR="00EA4F18" w:rsidRDefault="00FE52D6" w:rsidP="002D2F24">
      <w:pPr>
        <w:spacing w:line="480" w:lineRule="auto"/>
        <w:rPr>
          <w:rFonts w:ascii="Times New Roman" w:hAnsi="Times New Roman" w:cs="Times New Roman"/>
          <w:sz w:val="24"/>
          <w:szCs w:val="24"/>
        </w:rPr>
      </w:pPr>
      <w:r>
        <w:rPr>
          <w:rFonts w:ascii="Times New Roman" w:hAnsi="Times New Roman" w:cs="Times New Roman"/>
          <w:i/>
          <w:iCs/>
          <w:sz w:val="24"/>
          <w:szCs w:val="24"/>
        </w:rPr>
        <w:t>Interaction networks with more than ten nodes.</w:t>
      </w:r>
      <w:r w:rsidR="00EA4F18">
        <w:rPr>
          <w:rFonts w:ascii="Times New Roman" w:hAnsi="Times New Roman" w:cs="Times New Roman"/>
          <w:sz w:val="24"/>
          <w:szCs w:val="24"/>
        </w:rPr>
        <w:t xml:space="preserve"> Effective visualization of path diagrams is time consuming and not easily automated programmatically. While there are tools for drawing network diagrams in R and Markup languages, they are generally useful once the analysis is complete. Automatically updating path model visualizations is difficult if the overall layout changes significantly. The problem is further exacerbated if the model </w:t>
      </w:r>
      <w:proofErr w:type="gramStart"/>
      <w:r w:rsidR="00EA4F18">
        <w:rPr>
          <w:rFonts w:ascii="Times New Roman" w:hAnsi="Times New Roman" w:cs="Times New Roman"/>
          <w:sz w:val="24"/>
          <w:szCs w:val="24"/>
        </w:rPr>
        <w:t>has to</w:t>
      </w:r>
      <w:proofErr w:type="gramEnd"/>
      <w:r w:rsidR="00EA4F18">
        <w:rPr>
          <w:rFonts w:ascii="Times New Roman" w:hAnsi="Times New Roman" w:cs="Times New Roman"/>
          <w:sz w:val="24"/>
          <w:szCs w:val="24"/>
        </w:rPr>
        <w:t xml:space="preserve"> go through many interactions of peer review or client feedback.</w:t>
      </w:r>
    </w:p>
    <w:p w14:paraId="25E6FCF2" w14:textId="2982A99B" w:rsidR="00224B5A" w:rsidRDefault="00224B5A" w:rsidP="002D2F24">
      <w:pPr>
        <w:spacing w:line="480" w:lineRule="auto"/>
        <w:rPr>
          <w:rFonts w:ascii="Times New Roman" w:hAnsi="Times New Roman" w:cs="Times New Roman"/>
          <w:sz w:val="24"/>
          <w:szCs w:val="24"/>
        </w:rPr>
      </w:pPr>
    </w:p>
    <w:p w14:paraId="6A507A3E" w14:textId="4D92BBA6" w:rsidR="00224B5A" w:rsidRDefault="00224B5A" w:rsidP="002D2F24">
      <w:pPr>
        <w:spacing w:line="480" w:lineRule="auto"/>
        <w:rPr>
          <w:rFonts w:ascii="Times New Roman" w:hAnsi="Times New Roman" w:cs="Times New Roman"/>
          <w:sz w:val="24"/>
          <w:szCs w:val="24"/>
        </w:rPr>
      </w:pPr>
      <w:r>
        <w:rPr>
          <w:rFonts w:ascii="Times New Roman" w:hAnsi="Times New Roman" w:cs="Times New Roman"/>
          <w:sz w:val="24"/>
          <w:szCs w:val="24"/>
        </w:rPr>
        <w:t xml:space="preserve">Predefining multiple hypothetical diagrams that can be easily modified can be effective. However, we highlight a few </w:t>
      </w:r>
      <w:r w:rsidR="004609C4">
        <w:rPr>
          <w:rFonts w:ascii="Times New Roman" w:hAnsi="Times New Roman" w:cs="Times New Roman"/>
          <w:sz w:val="24"/>
          <w:szCs w:val="24"/>
        </w:rPr>
        <w:t>conventions</w:t>
      </w:r>
      <w:r>
        <w:rPr>
          <w:rFonts w:ascii="Times New Roman" w:hAnsi="Times New Roman" w:cs="Times New Roman"/>
          <w:sz w:val="24"/>
          <w:szCs w:val="24"/>
        </w:rPr>
        <w:t xml:space="preserve"> that may aid with cluttered figures but also prevent the amount of fiddling required to finalize a path diagram.</w:t>
      </w:r>
      <w:r w:rsidR="00FE52D6">
        <w:rPr>
          <w:rFonts w:ascii="Times New Roman" w:hAnsi="Times New Roman" w:cs="Times New Roman"/>
          <w:sz w:val="24"/>
          <w:szCs w:val="24"/>
        </w:rPr>
        <w:t xml:space="preserve"> </w:t>
      </w:r>
      <w:r>
        <w:rPr>
          <w:rFonts w:ascii="Times New Roman" w:hAnsi="Times New Roman" w:cs="Times New Roman"/>
          <w:sz w:val="24"/>
          <w:szCs w:val="24"/>
        </w:rPr>
        <w:t>In Clark et al. 2019, non-significant paths were dropped from the analysis</w:t>
      </w:r>
      <w:r w:rsidR="00FE52D6">
        <w:rPr>
          <w:rFonts w:ascii="Times New Roman" w:hAnsi="Times New Roman" w:cs="Times New Roman"/>
          <w:sz w:val="24"/>
          <w:szCs w:val="24"/>
        </w:rPr>
        <w:t xml:space="preserve"> to reduce clutter in the interaction network diagram.</w:t>
      </w:r>
    </w:p>
    <w:p w14:paraId="1135BC2E" w14:textId="77777777" w:rsidR="001031DC" w:rsidRDefault="001031DC" w:rsidP="002D2F24">
      <w:pPr>
        <w:spacing w:line="480" w:lineRule="auto"/>
        <w:rPr>
          <w:rFonts w:ascii="Times New Roman" w:hAnsi="Times New Roman" w:cs="Times New Roman"/>
          <w:sz w:val="24"/>
          <w:szCs w:val="24"/>
        </w:rPr>
      </w:pPr>
    </w:p>
    <w:p w14:paraId="2D8A8FF2" w14:textId="33A315A1" w:rsidR="00FC2E56" w:rsidRPr="001031DC" w:rsidRDefault="001031DC" w:rsidP="002D2F24">
      <w:pPr>
        <w:spacing w:line="480" w:lineRule="auto"/>
        <w:rPr>
          <w:rFonts w:ascii="Times New Roman" w:hAnsi="Times New Roman" w:cs="Times New Roman"/>
          <w:b/>
          <w:bCs/>
          <w:sz w:val="24"/>
          <w:szCs w:val="24"/>
        </w:rPr>
      </w:pPr>
      <w:r w:rsidRPr="001031DC">
        <w:rPr>
          <w:rFonts w:ascii="Times New Roman" w:hAnsi="Times New Roman" w:cs="Times New Roman"/>
          <w:b/>
          <w:bCs/>
          <w:sz w:val="24"/>
          <w:szCs w:val="24"/>
        </w:rPr>
        <w:lastRenderedPageBreak/>
        <w:t>Conclusions</w:t>
      </w:r>
    </w:p>
    <w:p w14:paraId="41482A49" w14:textId="227192C1" w:rsidR="00FC2E56" w:rsidRDefault="00314E1E" w:rsidP="002D2F2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 simple how-to </w:t>
      </w:r>
      <w:r w:rsidR="00F660ED">
        <w:rPr>
          <w:rFonts w:ascii="Times New Roman" w:hAnsi="Times New Roman" w:cs="Times New Roman"/>
          <w:b/>
          <w:bCs/>
          <w:sz w:val="24"/>
          <w:szCs w:val="24"/>
        </w:rPr>
        <w:t>type of</w:t>
      </w:r>
      <w:r>
        <w:rPr>
          <w:rFonts w:ascii="Times New Roman" w:hAnsi="Times New Roman" w:cs="Times New Roman"/>
          <w:b/>
          <w:bCs/>
          <w:sz w:val="24"/>
          <w:szCs w:val="24"/>
        </w:rPr>
        <w:t xml:space="preserve"> paragraph that summarizes our </w:t>
      </w:r>
      <w:proofErr w:type="gramStart"/>
      <w:r>
        <w:rPr>
          <w:rFonts w:ascii="Times New Roman" w:hAnsi="Times New Roman" w:cs="Times New Roman"/>
          <w:b/>
          <w:bCs/>
          <w:sz w:val="24"/>
          <w:szCs w:val="24"/>
        </w:rPr>
        <w:t>workflow</w:t>
      </w:r>
      <w:proofErr w:type="gramEnd"/>
    </w:p>
    <w:p w14:paraId="2BCDCADD" w14:textId="77777777" w:rsidR="00314E1E" w:rsidRDefault="00314E1E" w:rsidP="002D2F24">
      <w:pPr>
        <w:spacing w:line="480" w:lineRule="auto"/>
        <w:rPr>
          <w:rFonts w:ascii="Times New Roman" w:hAnsi="Times New Roman" w:cs="Times New Roman"/>
          <w:b/>
          <w:bCs/>
          <w:sz w:val="24"/>
          <w:szCs w:val="24"/>
        </w:rPr>
      </w:pPr>
    </w:p>
    <w:p w14:paraId="32AB10BB" w14:textId="29FE6852" w:rsidR="00314E1E" w:rsidRDefault="00314E1E" w:rsidP="00314E1E">
      <w:pPr>
        <w:spacing w:line="480" w:lineRule="auto"/>
        <w:rPr>
          <w:rFonts w:ascii="Times New Roman" w:hAnsi="Times New Roman" w:cs="Times New Roman"/>
          <w:b/>
          <w:bCs/>
          <w:sz w:val="24"/>
          <w:szCs w:val="24"/>
        </w:rPr>
      </w:pPr>
      <w:commentRangeStart w:id="35"/>
      <w:r w:rsidRPr="00FC2E56">
        <w:rPr>
          <w:rFonts w:ascii="Times New Roman" w:hAnsi="Times New Roman" w:cs="Times New Roman"/>
          <w:b/>
          <w:bCs/>
          <w:sz w:val="24"/>
          <w:szCs w:val="24"/>
        </w:rPr>
        <w:t>Why not use black-box techniques</w:t>
      </w:r>
      <w:r>
        <w:rPr>
          <w:rFonts w:ascii="Times New Roman" w:hAnsi="Times New Roman" w:cs="Times New Roman"/>
          <w:b/>
          <w:bCs/>
          <w:sz w:val="24"/>
          <w:szCs w:val="24"/>
        </w:rPr>
        <w:t xml:space="preserve"> like random forests</w:t>
      </w:r>
      <w:r w:rsidRPr="00FC2E56">
        <w:rPr>
          <w:rFonts w:ascii="Times New Roman" w:hAnsi="Times New Roman" w:cs="Times New Roman"/>
          <w:b/>
          <w:bCs/>
          <w:sz w:val="24"/>
          <w:szCs w:val="24"/>
        </w:rPr>
        <w:t>?</w:t>
      </w:r>
      <w:commentRangeEnd w:id="35"/>
      <w:r>
        <w:rPr>
          <w:rStyle w:val="CommentReference"/>
        </w:rPr>
        <w:commentReference w:id="35"/>
      </w:r>
      <w:r w:rsidR="00615D02">
        <w:rPr>
          <w:rFonts w:ascii="Times New Roman" w:hAnsi="Times New Roman" w:cs="Times New Roman"/>
          <w:b/>
          <w:bCs/>
          <w:sz w:val="24"/>
          <w:szCs w:val="24"/>
        </w:rPr>
        <w:t xml:space="preserve"> Hypothesis testing is the strength of path analysis, and we use an a priori and a posteriori </w:t>
      </w:r>
      <w:proofErr w:type="gramStart"/>
      <w:r w:rsidR="00615D02">
        <w:rPr>
          <w:rFonts w:ascii="Times New Roman" w:hAnsi="Times New Roman" w:cs="Times New Roman"/>
          <w:b/>
          <w:bCs/>
          <w:sz w:val="24"/>
          <w:szCs w:val="24"/>
        </w:rPr>
        <w:t>framework</w:t>
      </w:r>
      <w:proofErr w:type="gramEnd"/>
    </w:p>
    <w:p w14:paraId="7810B65B" w14:textId="67AD9E2A" w:rsidR="00314E1E" w:rsidRPr="00314E1E" w:rsidRDefault="00314E1E" w:rsidP="002D2F24">
      <w:pPr>
        <w:spacing w:line="480" w:lineRule="auto"/>
        <w:rPr>
          <w:rFonts w:ascii="Times New Roman" w:hAnsi="Times New Roman" w:cs="Times New Roman"/>
          <w:sz w:val="24"/>
          <w:szCs w:val="24"/>
        </w:rPr>
      </w:pPr>
    </w:p>
    <w:p w14:paraId="49275D55" w14:textId="1F2F4F00" w:rsidR="00602430" w:rsidRPr="00602430" w:rsidRDefault="00602430" w:rsidP="002D2F24">
      <w:pPr>
        <w:spacing w:line="480" w:lineRule="auto"/>
        <w:rPr>
          <w:rFonts w:ascii="Times New Roman" w:hAnsi="Times New Roman" w:cs="Times New Roman"/>
          <w:b/>
          <w:bCs/>
          <w:sz w:val="24"/>
          <w:szCs w:val="24"/>
        </w:rPr>
      </w:pPr>
      <w:r w:rsidRPr="00602430">
        <w:rPr>
          <w:rFonts w:ascii="Times New Roman" w:hAnsi="Times New Roman" w:cs="Times New Roman"/>
          <w:b/>
          <w:bCs/>
          <w:sz w:val="24"/>
          <w:szCs w:val="24"/>
        </w:rPr>
        <w:t xml:space="preserve">Other notes or take-home messages on the application of </w:t>
      </w:r>
      <w:proofErr w:type="spellStart"/>
      <w:r w:rsidRPr="00602430">
        <w:rPr>
          <w:rFonts w:ascii="Times New Roman" w:hAnsi="Times New Roman" w:cs="Times New Roman"/>
          <w:b/>
          <w:bCs/>
          <w:sz w:val="24"/>
          <w:szCs w:val="24"/>
        </w:rPr>
        <w:t>piecewiseSEM</w:t>
      </w:r>
      <w:proofErr w:type="spellEnd"/>
      <w:r w:rsidRPr="00602430">
        <w:rPr>
          <w:rFonts w:ascii="Times New Roman" w:hAnsi="Times New Roman" w:cs="Times New Roman"/>
          <w:b/>
          <w:bCs/>
          <w:sz w:val="24"/>
          <w:szCs w:val="24"/>
        </w:rPr>
        <w:t xml:space="preserve"> to management of pest and beneficial species</w:t>
      </w:r>
      <w:r w:rsidR="00615D02">
        <w:rPr>
          <w:rFonts w:ascii="Times New Roman" w:hAnsi="Times New Roman" w:cs="Times New Roman"/>
          <w:b/>
          <w:bCs/>
          <w:sz w:val="24"/>
          <w:szCs w:val="24"/>
        </w:rPr>
        <w:t xml:space="preserve"> (or a few key examples for biocontrol)</w:t>
      </w:r>
    </w:p>
    <w:sectPr w:rsidR="00602430" w:rsidRPr="00602430" w:rsidSect="002D2F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2-13T15:24:00Z" w:initials="CRE">
    <w:p w14:paraId="02A08F4E" w14:textId="77777777" w:rsidR="002D2F24" w:rsidRDefault="00BB489D" w:rsidP="009E0B87">
      <w:pPr>
        <w:pStyle w:val="CommentText"/>
      </w:pPr>
      <w:r>
        <w:rPr>
          <w:rStyle w:val="CommentReference"/>
        </w:rPr>
        <w:annotationRef/>
      </w:r>
      <w:r w:rsidR="002D2F24">
        <w:t>Rob Orpet, after this part, can you put funding sources for woolly aphid (and maybe if you are working on this part of a grant now).</w:t>
      </w:r>
    </w:p>
  </w:comment>
  <w:comment w:id="11" w:author="Robert Clark" w:date="2023-02-16T16:43:00Z" w:initials="RC">
    <w:p w14:paraId="4EBA8D54" w14:textId="77777777" w:rsidR="001563F9" w:rsidRDefault="001563F9" w:rsidP="003F5950">
      <w:pPr>
        <w:pStyle w:val="CommentText"/>
      </w:pPr>
      <w:r>
        <w:rPr>
          <w:rStyle w:val="CommentReference"/>
        </w:rPr>
        <w:annotationRef/>
      </w:r>
      <w:r>
        <w:t>I moved this reference so it might need to be checked later.</w:t>
      </w:r>
    </w:p>
  </w:comment>
  <w:comment w:id="19" w:author="Clark, Robert Emerson" w:date="2023-02-13T15:36:00Z" w:initials="CRE">
    <w:p w14:paraId="7AA6DA1D" w14:textId="50A4EF96" w:rsidR="006E208C" w:rsidRDefault="006E208C" w:rsidP="005D5488">
      <w:pPr>
        <w:pStyle w:val="CommentText"/>
      </w:pPr>
      <w:r>
        <w:rPr>
          <w:rStyle w:val="CommentReference"/>
        </w:rPr>
        <w:annotationRef/>
      </w:r>
      <w:r>
        <w:t>This is like a 1912 publication from an english research station</w:t>
      </w:r>
    </w:p>
  </w:comment>
  <w:comment w:id="20" w:author="Rampone, Emily" w:date="2023-02-21T10:18:00Z" w:initials="RE">
    <w:p w14:paraId="01374C19" w14:textId="77777777" w:rsidR="00F649D6" w:rsidRDefault="00F649D6" w:rsidP="00BA7846">
      <w:pPr>
        <w:pStyle w:val="CommentText"/>
      </w:pPr>
      <w:r>
        <w:rPr>
          <w:rStyle w:val="CommentReference"/>
        </w:rPr>
        <w:annotationRef/>
      </w:r>
      <w:r>
        <w:t>Was it this one? The Correlation between Relatives on the Supposition of Mendelian Inheritance. He describes analysis of variance here</w:t>
      </w:r>
    </w:p>
  </w:comment>
  <w:comment w:id="26" w:author="Clark, Robert Emerson" w:date="2023-02-13T15:37:00Z" w:initials="CRE">
    <w:p w14:paraId="6EABCA97" w14:textId="395199C6" w:rsidR="006E208C" w:rsidRDefault="006E208C" w:rsidP="00E617B5">
      <w:pPr>
        <w:pStyle w:val="CommentText"/>
      </w:pPr>
      <w:r>
        <w:rPr>
          <w:rStyle w:val="CommentReference"/>
        </w:rPr>
        <w:annotationRef/>
      </w:r>
      <w:r>
        <w:t>Need citation here</w:t>
      </w:r>
    </w:p>
  </w:comment>
  <w:comment w:id="27" w:author="Rampone, Emily" w:date="2023-02-21T10:39:00Z" w:initials="RE">
    <w:p w14:paraId="42665FCA" w14:textId="77777777" w:rsidR="00E6605C" w:rsidRDefault="00E6605C" w:rsidP="003E7AD2">
      <w:pPr>
        <w:pStyle w:val="CommentText"/>
      </w:pPr>
      <w:r>
        <w:rPr>
          <w:rStyle w:val="CommentReference"/>
        </w:rPr>
        <w:annotationRef/>
      </w:r>
      <w:r>
        <w:t>The Kain paper talks about the rise of GLMs. I will keep looking for a source stating the popularity of GLM in R!</w:t>
      </w:r>
    </w:p>
  </w:comment>
  <w:comment w:id="28" w:author="Clark, Robert Emerson" w:date="2023-02-13T15:42:00Z" w:initials="CRE">
    <w:p w14:paraId="098C679B" w14:textId="29C9D5D1" w:rsidR="00105179" w:rsidRDefault="00105179" w:rsidP="00105179">
      <w:pPr>
        <w:pStyle w:val="CommentText"/>
      </w:pPr>
      <w:r>
        <w:rPr>
          <w:rStyle w:val="CommentReference"/>
        </w:rPr>
        <w:annotationRef/>
      </w:r>
      <w:r>
        <w:t>This can be expanded based on Emily's lit research into its own paragraph if possible.</w:t>
      </w:r>
    </w:p>
  </w:comment>
  <w:comment w:id="29" w:author="Robert Clark" w:date="2023-02-16T16:45:00Z" w:initials="RC">
    <w:p w14:paraId="45C51D65" w14:textId="77777777" w:rsidR="00105179" w:rsidRDefault="00105179" w:rsidP="0041090A">
      <w:pPr>
        <w:pStyle w:val="CommentText"/>
      </w:pPr>
      <w:r>
        <w:rPr>
          <w:rStyle w:val="CommentReference"/>
        </w:rPr>
        <w:annotationRef/>
      </w:r>
      <w:r>
        <w:t>We should just add a sentence here or two with more details on what these packages are and their citations. There is nothing wrong them them, its just not what we focused on.</w:t>
      </w:r>
    </w:p>
  </w:comment>
  <w:comment w:id="30" w:author="Robert Clark" w:date="2023-02-16T16:45:00Z" w:initials="RC">
    <w:p w14:paraId="290C6608" w14:textId="26B4E389" w:rsidR="00105179" w:rsidRDefault="00105179" w:rsidP="00BB3ECE">
      <w:pPr>
        <w:pStyle w:val="CommentText"/>
      </w:pPr>
      <w:r>
        <w:rPr>
          <w:rStyle w:val="CommentReference"/>
        </w:rPr>
        <w:annotationRef/>
      </w:r>
      <w:r>
        <w:t>Gotta be a better way to say this.</w:t>
      </w:r>
    </w:p>
  </w:comment>
  <w:comment w:id="31" w:author="Clark, Robert Emerson" w:date="2023-02-13T15:38:00Z" w:initials="CRE">
    <w:p w14:paraId="1D34A483" w14:textId="5A8D2ED7" w:rsidR="006E208C" w:rsidRDefault="006E208C" w:rsidP="00D90D94">
      <w:pPr>
        <w:pStyle w:val="CommentText"/>
      </w:pPr>
      <w:r>
        <w:rPr>
          <w:rStyle w:val="CommentReference"/>
        </w:rPr>
        <w:annotationRef/>
      </w:r>
      <w:r>
        <w:t>Need citation here.</w:t>
      </w:r>
    </w:p>
  </w:comment>
  <w:comment w:id="32" w:author="Clark, Robert Emerson" w:date="2023-02-13T15:41:00Z" w:initials="CRE">
    <w:p w14:paraId="39D0D808" w14:textId="77777777" w:rsidR="006E208C" w:rsidRDefault="006E208C" w:rsidP="00734A7F">
      <w:pPr>
        <w:pStyle w:val="CommentText"/>
      </w:pPr>
      <w:r>
        <w:rPr>
          <w:rStyle w:val="CommentReference"/>
        </w:rPr>
        <w:annotationRef/>
      </w:r>
      <w:r>
        <w:t>Citation needed</w:t>
      </w:r>
    </w:p>
  </w:comment>
  <w:comment w:id="33" w:author="Clark, Robert Emerson" w:date="2023-02-17T11:59:00Z" w:initials="CRE">
    <w:p w14:paraId="3778F012" w14:textId="77777777" w:rsidR="00A41D94" w:rsidRDefault="00A41D94" w:rsidP="00B47AFF">
      <w:pPr>
        <w:pStyle w:val="CommentText"/>
      </w:pPr>
      <w:r>
        <w:rPr>
          <w:rStyle w:val="CommentReference"/>
        </w:rPr>
        <w:annotationRef/>
      </w:r>
      <w:r>
        <w:rPr>
          <w:lang w:val="en-US"/>
        </w:rPr>
        <w:t xml:space="preserve">[Ok Rob is getting to philosophical here, but perhaps there is a citation on the limits of data visualization in complex ecological systems]. </w:t>
      </w:r>
    </w:p>
  </w:comment>
  <w:comment w:id="34" w:author="Robert Clark [2]" w:date="2023-01-20T12:54:00Z" w:initials="RC">
    <w:p w14:paraId="73135268" w14:textId="1A11B531" w:rsidR="00EA4F18" w:rsidRDefault="00EA4F18" w:rsidP="00646BA1">
      <w:pPr>
        <w:pStyle w:val="CommentText"/>
      </w:pPr>
      <w:r>
        <w:rPr>
          <w:rStyle w:val="CommentReference"/>
        </w:rPr>
        <w:annotationRef/>
      </w:r>
      <w:r>
        <w:t>I guess. I never actually did this. I actually just use AIC to make people stop hassling me to include lame covariates.</w:t>
      </w:r>
    </w:p>
  </w:comment>
  <w:comment w:id="35" w:author="Robert Clark" w:date="2023-02-16T17:01:00Z" w:initials="RC">
    <w:p w14:paraId="0A998EFF" w14:textId="77777777" w:rsidR="00314E1E" w:rsidRDefault="00314E1E" w:rsidP="00314E1E">
      <w:pPr>
        <w:pStyle w:val="CommentText"/>
      </w:pPr>
      <w:r>
        <w:rPr>
          <w:rStyle w:val="CommentReference"/>
        </w:rPr>
        <w:annotationRef/>
      </w:r>
      <w:r>
        <w:t>I'm not sure we should go here, but that type of question has come up a bunch.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08F4E" w15:done="0"/>
  <w15:commentEx w15:paraId="4EBA8D54" w15:done="0"/>
  <w15:commentEx w15:paraId="7AA6DA1D" w15:done="0"/>
  <w15:commentEx w15:paraId="01374C19" w15:paraIdParent="7AA6DA1D" w15:done="0"/>
  <w15:commentEx w15:paraId="6EABCA97" w15:done="0"/>
  <w15:commentEx w15:paraId="42665FCA" w15:paraIdParent="6EABCA97" w15:done="0"/>
  <w15:commentEx w15:paraId="098C679B" w15:done="0"/>
  <w15:commentEx w15:paraId="45C51D65" w15:done="0"/>
  <w15:commentEx w15:paraId="290C6608" w15:done="0"/>
  <w15:commentEx w15:paraId="1D34A483" w15:done="0"/>
  <w15:commentEx w15:paraId="39D0D808" w15:done="0"/>
  <w15:commentEx w15:paraId="3778F012" w15:done="0"/>
  <w15:commentEx w15:paraId="73135268" w15:done="0"/>
  <w15:commentEx w15:paraId="0A998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49D" w16cex:dateUtc="2023-02-13T20:24:00Z"/>
  <w16cex:commentExtensible w16cex:durableId="2798DBB6" w16cex:dateUtc="2023-02-16T21:43:00Z"/>
  <w16cex:commentExtensible w16cex:durableId="2794D781" w16cex:dateUtc="2023-02-13T20:36:00Z"/>
  <w16cex:commentExtensible w16cex:durableId="279F1901" w16cex:dateUtc="2023-02-21T18:18:00Z"/>
  <w16cex:commentExtensible w16cex:durableId="2794D7D2" w16cex:dateUtc="2023-02-13T20:37:00Z"/>
  <w16cex:commentExtensible w16cex:durableId="279F1DD3" w16cex:dateUtc="2023-02-21T18:39:00Z"/>
  <w16cex:commentExtensible w16cex:durableId="2794D900" w16cex:dateUtc="2023-02-13T20:42:00Z"/>
  <w16cex:commentExtensible w16cex:durableId="2798DC3E" w16cex:dateUtc="2023-02-16T21:45:00Z"/>
  <w16cex:commentExtensible w16cex:durableId="2798DC24" w16cex:dateUtc="2023-02-16T21:45:00Z"/>
  <w16cex:commentExtensible w16cex:durableId="2794D7EA" w16cex:dateUtc="2023-02-13T20:38:00Z"/>
  <w16cex:commentExtensible w16cex:durableId="2794D899" w16cex:dateUtc="2023-02-13T20:41:00Z"/>
  <w16cex:commentExtensible w16cex:durableId="2799EA9F" w16cex:dateUtc="2023-02-17T16:59:00Z"/>
  <w16cex:commentExtensible w16cex:durableId="27750DA1" w16cex:dateUtc="2023-01-20T17:54:00Z"/>
  <w16cex:commentExtensible w16cex:durableId="2798DFD7" w16cex:dateUtc="2023-02-16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08F4E" w16cid:durableId="2794D49D"/>
  <w16cid:commentId w16cid:paraId="4EBA8D54" w16cid:durableId="2798DBB6"/>
  <w16cid:commentId w16cid:paraId="7AA6DA1D" w16cid:durableId="2794D781"/>
  <w16cid:commentId w16cid:paraId="01374C19" w16cid:durableId="279F1901"/>
  <w16cid:commentId w16cid:paraId="6EABCA97" w16cid:durableId="2794D7D2"/>
  <w16cid:commentId w16cid:paraId="42665FCA" w16cid:durableId="279F1DD3"/>
  <w16cid:commentId w16cid:paraId="098C679B" w16cid:durableId="2794D900"/>
  <w16cid:commentId w16cid:paraId="45C51D65" w16cid:durableId="2798DC3E"/>
  <w16cid:commentId w16cid:paraId="290C6608" w16cid:durableId="2798DC24"/>
  <w16cid:commentId w16cid:paraId="1D34A483" w16cid:durableId="2794D7EA"/>
  <w16cid:commentId w16cid:paraId="39D0D808" w16cid:durableId="2794D899"/>
  <w16cid:commentId w16cid:paraId="3778F012" w16cid:durableId="2799EA9F"/>
  <w16cid:commentId w16cid:paraId="73135268" w16cid:durableId="27750DA1"/>
  <w16cid:commentId w16cid:paraId="0A998EFF" w16cid:durableId="2798DF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51F5"/>
    <w:multiLevelType w:val="hybridMultilevel"/>
    <w:tmpl w:val="FFD085C4"/>
    <w:lvl w:ilvl="0" w:tplc="59102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0710D"/>
    <w:multiLevelType w:val="hybridMultilevel"/>
    <w:tmpl w:val="4B7EADF6"/>
    <w:lvl w:ilvl="0" w:tplc="8A3CB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03310">
    <w:abstractNumId w:val="1"/>
  </w:num>
  <w:num w:numId="2" w16cid:durableId="1093935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ampone, Emily">
    <w15:presenceInfo w15:providerId="AD" w15:userId="S::emily.rampone@wsu.edu::5230398b-f8ec-4458-97e5-d6a7bcd7fea3"/>
  </w15:person>
  <w15:person w15:author="Robert Clark">
    <w15:presenceInfo w15:providerId="AD" w15:userId="S::robclark@ecodata.tech::6e77d95f-59a6-4d11-909d-b91c395c1370"/>
  </w15:person>
  <w15:person w15:author="Robert Clark [2]">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0A56"/>
    <w:rsid w:val="00022C9C"/>
    <w:rsid w:val="000245CE"/>
    <w:rsid w:val="000E37A1"/>
    <w:rsid w:val="000F34AA"/>
    <w:rsid w:val="001031DC"/>
    <w:rsid w:val="00105179"/>
    <w:rsid w:val="001563F9"/>
    <w:rsid w:val="001E01AE"/>
    <w:rsid w:val="00224B5A"/>
    <w:rsid w:val="002849A9"/>
    <w:rsid w:val="002D2F24"/>
    <w:rsid w:val="00311797"/>
    <w:rsid w:val="00314E1E"/>
    <w:rsid w:val="004200A0"/>
    <w:rsid w:val="00427763"/>
    <w:rsid w:val="00431747"/>
    <w:rsid w:val="00431AB2"/>
    <w:rsid w:val="004609C4"/>
    <w:rsid w:val="00484EB0"/>
    <w:rsid w:val="004879A0"/>
    <w:rsid w:val="00492E32"/>
    <w:rsid w:val="00523A67"/>
    <w:rsid w:val="005A1119"/>
    <w:rsid w:val="005E0A56"/>
    <w:rsid w:val="00602430"/>
    <w:rsid w:val="00604978"/>
    <w:rsid w:val="00615D02"/>
    <w:rsid w:val="00690A1A"/>
    <w:rsid w:val="006D6182"/>
    <w:rsid w:val="006E058B"/>
    <w:rsid w:val="006E208C"/>
    <w:rsid w:val="007E274E"/>
    <w:rsid w:val="007F0DB3"/>
    <w:rsid w:val="00815111"/>
    <w:rsid w:val="00895220"/>
    <w:rsid w:val="00896C76"/>
    <w:rsid w:val="00952FB3"/>
    <w:rsid w:val="00A23BB5"/>
    <w:rsid w:val="00A41D94"/>
    <w:rsid w:val="00A60EE2"/>
    <w:rsid w:val="00A65EFA"/>
    <w:rsid w:val="00AE7D94"/>
    <w:rsid w:val="00B67C5E"/>
    <w:rsid w:val="00B90D20"/>
    <w:rsid w:val="00BA6C2D"/>
    <w:rsid w:val="00BB489D"/>
    <w:rsid w:val="00C6094B"/>
    <w:rsid w:val="00C8121C"/>
    <w:rsid w:val="00CC3D97"/>
    <w:rsid w:val="00CE001B"/>
    <w:rsid w:val="00D26505"/>
    <w:rsid w:val="00E6605C"/>
    <w:rsid w:val="00E84917"/>
    <w:rsid w:val="00EA4F18"/>
    <w:rsid w:val="00F23EC5"/>
    <w:rsid w:val="00F649D6"/>
    <w:rsid w:val="00F660ED"/>
    <w:rsid w:val="00FC2E56"/>
    <w:rsid w:val="00FD4F85"/>
    <w:rsid w:val="00FE52D6"/>
    <w:rsid w:val="00FF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7649"/>
  <w15:docId w15:val="{8A64FDCE-E8A6-4213-BC2F-B88A931B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4E"/>
    <w:pPr>
      <w:spacing w:after="0" w:line="276" w:lineRule="auto"/>
      <w:contextualSpacing/>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1797"/>
    <w:rPr>
      <w:color w:val="0000FF"/>
      <w:u w:val="single"/>
    </w:rPr>
  </w:style>
  <w:style w:type="character" w:styleId="CommentReference">
    <w:name w:val="annotation reference"/>
    <w:basedOn w:val="DefaultParagraphFont"/>
    <w:uiPriority w:val="99"/>
    <w:semiHidden/>
    <w:unhideWhenUsed/>
    <w:rsid w:val="00B90D20"/>
    <w:rPr>
      <w:sz w:val="16"/>
      <w:szCs w:val="16"/>
    </w:rPr>
  </w:style>
  <w:style w:type="paragraph" w:styleId="CommentText">
    <w:name w:val="annotation text"/>
    <w:basedOn w:val="Normal"/>
    <w:link w:val="CommentTextChar"/>
    <w:uiPriority w:val="99"/>
    <w:unhideWhenUsed/>
    <w:rsid w:val="00B90D20"/>
    <w:pPr>
      <w:spacing w:line="240" w:lineRule="auto"/>
    </w:pPr>
    <w:rPr>
      <w:sz w:val="20"/>
      <w:szCs w:val="20"/>
    </w:rPr>
  </w:style>
  <w:style w:type="character" w:customStyle="1" w:styleId="CommentTextChar">
    <w:name w:val="Comment Text Char"/>
    <w:basedOn w:val="DefaultParagraphFont"/>
    <w:link w:val="CommentText"/>
    <w:uiPriority w:val="99"/>
    <w:rsid w:val="00B90D2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B90D20"/>
    <w:rPr>
      <w:b/>
      <w:bCs/>
    </w:rPr>
  </w:style>
  <w:style w:type="character" w:customStyle="1" w:styleId="CommentSubjectChar">
    <w:name w:val="Comment Subject Char"/>
    <w:basedOn w:val="CommentTextChar"/>
    <w:link w:val="CommentSubject"/>
    <w:uiPriority w:val="99"/>
    <w:semiHidden/>
    <w:rsid w:val="00B90D20"/>
    <w:rPr>
      <w:rFonts w:ascii="Arial" w:eastAsia="Arial" w:hAnsi="Arial" w:cs="Arial"/>
      <w:b/>
      <w:bCs/>
      <w:sz w:val="20"/>
      <w:szCs w:val="20"/>
      <w:lang w:val="en"/>
    </w:rPr>
  </w:style>
  <w:style w:type="paragraph" w:styleId="ListParagraph">
    <w:name w:val="List Paragraph"/>
    <w:basedOn w:val="Normal"/>
    <w:uiPriority w:val="34"/>
    <w:qFormat/>
    <w:rsid w:val="00B90D20"/>
    <w:pPr>
      <w:ind w:left="720"/>
    </w:pPr>
  </w:style>
  <w:style w:type="character" w:styleId="LineNumber">
    <w:name w:val="line number"/>
    <w:basedOn w:val="DefaultParagraphFont"/>
    <w:uiPriority w:val="99"/>
    <w:semiHidden/>
    <w:unhideWhenUsed/>
    <w:rsid w:val="002D2F24"/>
  </w:style>
  <w:style w:type="paragraph" w:styleId="Revision">
    <w:name w:val="Revision"/>
    <w:hidden/>
    <w:uiPriority w:val="99"/>
    <w:semiHidden/>
    <w:rsid w:val="004200A0"/>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111">
      <w:bodyDiv w:val="1"/>
      <w:marLeft w:val="0"/>
      <w:marRight w:val="0"/>
      <w:marTop w:val="0"/>
      <w:marBottom w:val="0"/>
      <w:divBdr>
        <w:top w:val="none" w:sz="0" w:space="0" w:color="auto"/>
        <w:left w:val="none" w:sz="0" w:space="0" w:color="auto"/>
        <w:bottom w:val="none" w:sz="0" w:space="0" w:color="auto"/>
        <w:right w:val="none" w:sz="0" w:space="0" w:color="auto"/>
      </w:divBdr>
    </w:div>
    <w:div w:id="902715019">
      <w:bodyDiv w:val="1"/>
      <w:marLeft w:val="0"/>
      <w:marRight w:val="0"/>
      <w:marTop w:val="0"/>
      <w:marBottom w:val="0"/>
      <w:divBdr>
        <w:top w:val="none" w:sz="0" w:space="0" w:color="auto"/>
        <w:left w:val="none" w:sz="0" w:space="0" w:color="auto"/>
        <w:bottom w:val="none" w:sz="0" w:space="0" w:color="auto"/>
        <w:right w:val="none" w:sz="0" w:space="0" w:color="auto"/>
      </w:divBdr>
      <w:divsChild>
        <w:div w:id="386950272">
          <w:marLeft w:val="480"/>
          <w:marRight w:val="0"/>
          <w:marTop w:val="0"/>
          <w:marBottom w:val="0"/>
          <w:divBdr>
            <w:top w:val="none" w:sz="0" w:space="0" w:color="auto"/>
            <w:left w:val="none" w:sz="0" w:space="0" w:color="auto"/>
            <w:bottom w:val="none" w:sz="0" w:space="0" w:color="auto"/>
            <w:right w:val="none" w:sz="0" w:space="0" w:color="auto"/>
          </w:divBdr>
          <w:divsChild>
            <w:div w:id="3042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570">
      <w:bodyDiv w:val="1"/>
      <w:marLeft w:val="0"/>
      <w:marRight w:val="0"/>
      <w:marTop w:val="0"/>
      <w:marBottom w:val="0"/>
      <w:divBdr>
        <w:top w:val="none" w:sz="0" w:space="0" w:color="auto"/>
        <w:left w:val="none" w:sz="0" w:space="0" w:color="auto"/>
        <w:bottom w:val="none" w:sz="0" w:space="0" w:color="auto"/>
        <w:right w:val="none" w:sz="0" w:space="0" w:color="auto"/>
      </w:divBdr>
      <w:divsChild>
        <w:div w:id="1043674815">
          <w:marLeft w:val="480"/>
          <w:marRight w:val="0"/>
          <w:marTop w:val="0"/>
          <w:marBottom w:val="0"/>
          <w:divBdr>
            <w:top w:val="none" w:sz="0" w:space="0" w:color="auto"/>
            <w:left w:val="none" w:sz="0" w:space="0" w:color="auto"/>
            <w:bottom w:val="none" w:sz="0" w:space="0" w:color="auto"/>
            <w:right w:val="none" w:sz="0" w:space="0" w:color="auto"/>
          </w:divBdr>
          <w:divsChild>
            <w:div w:id="117915979">
              <w:marLeft w:val="0"/>
              <w:marRight w:val="0"/>
              <w:marTop w:val="0"/>
              <w:marBottom w:val="0"/>
              <w:divBdr>
                <w:top w:val="none" w:sz="0" w:space="0" w:color="auto"/>
                <w:left w:val="none" w:sz="0" w:space="0" w:color="auto"/>
                <w:bottom w:val="none" w:sz="0" w:space="0" w:color="auto"/>
                <w:right w:val="none" w:sz="0" w:space="0" w:color="auto"/>
              </w:divBdr>
            </w:div>
            <w:div w:id="629701079">
              <w:marLeft w:val="0"/>
              <w:marRight w:val="0"/>
              <w:marTop w:val="0"/>
              <w:marBottom w:val="0"/>
              <w:divBdr>
                <w:top w:val="none" w:sz="0" w:space="0" w:color="auto"/>
                <w:left w:val="none" w:sz="0" w:space="0" w:color="auto"/>
                <w:bottom w:val="none" w:sz="0" w:space="0" w:color="auto"/>
                <w:right w:val="none" w:sz="0" w:space="0" w:color="auto"/>
              </w:divBdr>
            </w:div>
            <w:div w:id="1254513761">
              <w:marLeft w:val="0"/>
              <w:marRight w:val="0"/>
              <w:marTop w:val="0"/>
              <w:marBottom w:val="0"/>
              <w:divBdr>
                <w:top w:val="none" w:sz="0" w:space="0" w:color="auto"/>
                <w:left w:val="none" w:sz="0" w:space="0" w:color="auto"/>
                <w:bottom w:val="none" w:sz="0" w:space="0" w:color="auto"/>
                <w:right w:val="none" w:sz="0" w:space="0" w:color="auto"/>
              </w:divBdr>
            </w:div>
            <w:div w:id="1910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robert.e.clark@w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3261</Words>
  <Characters>18589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Rampone, Emily</cp:lastModifiedBy>
  <cp:revision>2</cp:revision>
  <dcterms:created xsi:type="dcterms:W3CDTF">2023-02-21T18:39:00Z</dcterms:created>
  <dcterms:modified xsi:type="dcterms:W3CDTF">2023-02-21T18:39:00Z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id="JjFEuXP6"/&gt;&lt;style id="http://www.zotero.org/styles/entomological-society-of-america" hasBibliography="1" bibliographyStyleHasBeenSet="0"/&gt;&lt;prefs&gt;&lt;pref name="fieldType" value="Field"/&gt;&lt;/prefs&gt;&lt;/da</vt:lpwstr>
  </property>
  <property fmtid="{D5CDD505-2E9C-101B-9397-08002B2CF9AE}" pid="3" name="ZOTERO_PREF_2">
    <vt:lpwstr>ta&gt;</vt:lpwstr>
  </property>
</Properties>
</file>