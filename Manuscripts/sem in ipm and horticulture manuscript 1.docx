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A0796" w14:textId="1D08782D" w:rsidR="00311797" w:rsidRDefault="00381853" w:rsidP="002D2F24">
      <w:pPr>
        <w:spacing w:line="480" w:lineRule="auto"/>
        <w:rPr>
          <w:rFonts w:ascii="Times New Roman" w:hAnsi="Times New Roman" w:cs="Times New Roman"/>
          <w:b/>
          <w:bCs/>
          <w:sz w:val="24"/>
          <w:szCs w:val="24"/>
        </w:rPr>
      </w:pPr>
      <w:r>
        <w:rPr>
          <w:rFonts w:ascii="Times New Roman" w:hAnsi="Times New Roman" w:cs="Times New Roman"/>
          <w:b/>
          <w:bCs/>
          <w:sz w:val="24"/>
          <w:szCs w:val="24"/>
        </w:rPr>
        <w:t>Applying structural equation modeling to evaluate pest and beneficial species management</w:t>
      </w:r>
    </w:p>
    <w:p w14:paraId="4B361303" w14:textId="412799FB" w:rsidR="00311797" w:rsidRDefault="00311797" w:rsidP="002D2F24">
      <w:pPr>
        <w:spacing w:line="480" w:lineRule="auto"/>
        <w:rPr>
          <w:rFonts w:ascii="Times New Roman" w:hAnsi="Times New Roman" w:cs="Times New Roman"/>
          <w:sz w:val="24"/>
          <w:szCs w:val="24"/>
        </w:rPr>
      </w:pPr>
    </w:p>
    <w:p w14:paraId="3795BBE8" w14:textId="369D66A9" w:rsidR="007E274E" w:rsidRPr="00FA4003" w:rsidRDefault="007E274E" w:rsidP="002D2F24">
      <w:pPr>
        <w:spacing w:line="480" w:lineRule="auto"/>
        <w:rPr>
          <w:rFonts w:ascii="Times New Roman" w:eastAsia="Times New Roman" w:hAnsi="Times New Roman" w:cs="Times New Roman"/>
          <w:sz w:val="24"/>
          <w:szCs w:val="24"/>
          <w:vertAlign w:val="superscript"/>
        </w:rPr>
      </w:pPr>
      <w:r w:rsidRPr="00FA4003">
        <w:rPr>
          <w:rFonts w:ascii="Times New Roman" w:eastAsia="Times New Roman" w:hAnsi="Times New Roman" w:cs="Times New Roman"/>
          <w:sz w:val="24"/>
          <w:szCs w:val="24"/>
        </w:rPr>
        <w:t>Robert E. Clark</w:t>
      </w:r>
      <w:r w:rsidRPr="00FA4003">
        <w:rPr>
          <w:rFonts w:ascii="Times New Roman" w:eastAsia="Times New Roman" w:hAnsi="Times New Roman" w:cs="Times New Roman"/>
          <w:sz w:val="24"/>
          <w:szCs w:val="24"/>
          <w:vertAlign w:val="superscript"/>
        </w:rPr>
        <w:t>1,2*</w:t>
      </w:r>
      <w:r w:rsidRPr="00FA40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Emily Rampone</w:t>
      </w:r>
      <w:r w:rsidRPr="00FA4003">
        <w:rPr>
          <w:rFonts w:ascii="Times New Roman" w:eastAsia="Times New Roman" w:hAnsi="Times New Roman" w:cs="Times New Roman"/>
          <w:sz w:val="24"/>
          <w:szCs w:val="24"/>
          <w:vertAlign w:val="superscript"/>
        </w:rPr>
        <w:t>1</w:t>
      </w:r>
      <w:r w:rsidRPr="00FA40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Robert Orpet</w:t>
      </w:r>
      <w:r w:rsidRPr="00FA4003">
        <w:rPr>
          <w:rFonts w:ascii="Times New Roman" w:eastAsia="Times New Roman" w:hAnsi="Times New Roman" w:cs="Times New Roman"/>
          <w:sz w:val="24"/>
          <w:szCs w:val="24"/>
          <w:vertAlign w:val="superscript"/>
        </w:rPr>
        <w:t>3</w:t>
      </w:r>
      <w:r w:rsidRPr="00FA4003">
        <w:rPr>
          <w:rFonts w:ascii="Times New Roman" w:eastAsia="Times New Roman" w:hAnsi="Times New Roman" w:cs="Times New Roman"/>
          <w:sz w:val="24"/>
          <w:szCs w:val="24"/>
        </w:rPr>
        <w:t>, David W. Crowder</w:t>
      </w:r>
      <w:r w:rsidRPr="00FA4003">
        <w:rPr>
          <w:rFonts w:ascii="Times New Roman" w:eastAsia="Times New Roman" w:hAnsi="Times New Roman" w:cs="Times New Roman"/>
          <w:sz w:val="24"/>
          <w:szCs w:val="24"/>
          <w:vertAlign w:val="superscript"/>
        </w:rPr>
        <w:t>1</w:t>
      </w:r>
    </w:p>
    <w:p w14:paraId="06569404" w14:textId="77777777" w:rsidR="007E274E" w:rsidRPr="00FA4003" w:rsidRDefault="007E274E" w:rsidP="002D2F24">
      <w:pPr>
        <w:spacing w:line="480" w:lineRule="auto"/>
        <w:rPr>
          <w:rFonts w:ascii="Times New Roman" w:eastAsia="Times New Roman" w:hAnsi="Times New Roman" w:cs="Times New Roman"/>
          <w:sz w:val="24"/>
          <w:szCs w:val="24"/>
        </w:rPr>
      </w:pPr>
    </w:p>
    <w:p w14:paraId="42792409" w14:textId="77777777" w:rsidR="007E274E" w:rsidRPr="00FA4003" w:rsidRDefault="007E274E" w:rsidP="002D2F24">
      <w:pPr>
        <w:spacing w:line="480" w:lineRule="auto"/>
        <w:rPr>
          <w:rFonts w:ascii="Times New Roman" w:eastAsia="Times New Roman" w:hAnsi="Times New Roman" w:cs="Times New Roman"/>
          <w:sz w:val="24"/>
          <w:szCs w:val="24"/>
        </w:rPr>
      </w:pPr>
      <w:r w:rsidRPr="00FA4003">
        <w:rPr>
          <w:rFonts w:ascii="Times New Roman" w:eastAsia="Times New Roman" w:hAnsi="Times New Roman" w:cs="Times New Roman"/>
          <w:sz w:val="24"/>
          <w:szCs w:val="24"/>
          <w:vertAlign w:val="superscript"/>
        </w:rPr>
        <w:t xml:space="preserve">1 </w:t>
      </w:r>
      <w:r w:rsidRPr="00FA4003">
        <w:rPr>
          <w:rFonts w:ascii="Times New Roman" w:eastAsia="Times New Roman" w:hAnsi="Times New Roman" w:cs="Times New Roman"/>
          <w:sz w:val="24"/>
          <w:szCs w:val="24"/>
        </w:rPr>
        <w:t>Department of Entomology, Washington State University, Pullman, Washington, USA</w:t>
      </w:r>
    </w:p>
    <w:p w14:paraId="3C684B28" w14:textId="77777777" w:rsidR="007E274E" w:rsidRPr="00FA4003" w:rsidRDefault="007E274E" w:rsidP="002D2F24">
      <w:pPr>
        <w:spacing w:line="480" w:lineRule="auto"/>
        <w:rPr>
          <w:rFonts w:ascii="Times New Roman" w:eastAsia="Times New Roman" w:hAnsi="Times New Roman" w:cs="Times New Roman"/>
          <w:sz w:val="24"/>
          <w:szCs w:val="24"/>
        </w:rPr>
      </w:pPr>
      <w:r w:rsidRPr="00FA4003">
        <w:rPr>
          <w:rFonts w:ascii="Times New Roman" w:eastAsia="Times New Roman" w:hAnsi="Times New Roman" w:cs="Times New Roman"/>
          <w:sz w:val="24"/>
          <w:szCs w:val="24"/>
          <w:vertAlign w:val="superscript"/>
        </w:rPr>
        <w:t xml:space="preserve">2 </w:t>
      </w:r>
      <w:r w:rsidRPr="00FA4003">
        <w:rPr>
          <w:rFonts w:ascii="Times New Roman" w:eastAsia="Times New Roman" w:hAnsi="Times New Roman" w:cs="Times New Roman"/>
          <w:sz w:val="24"/>
          <w:szCs w:val="24"/>
        </w:rPr>
        <w:t xml:space="preserve">EcoData Technology, </w:t>
      </w:r>
      <w:r>
        <w:rPr>
          <w:rFonts w:ascii="Times New Roman" w:eastAsia="Times New Roman" w:hAnsi="Times New Roman" w:cs="Times New Roman"/>
          <w:sz w:val="24"/>
          <w:szCs w:val="24"/>
        </w:rPr>
        <w:t>Plantsville</w:t>
      </w:r>
      <w:r w:rsidRPr="00FA4003">
        <w:rPr>
          <w:rFonts w:ascii="Times New Roman" w:eastAsia="Times New Roman" w:hAnsi="Times New Roman" w:cs="Times New Roman"/>
          <w:sz w:val="24"/>
          <w:szCs w:val="24"/>
        </w:rPr>
        <w:t>, Connecticut, USA</w:t>
      </w:r>
    </w:p>
    <w:p w14:paraId="31E9D8B9" w14:textId="16C6C5F9" w:rsidR="007E274E" w:rsidRDefault="007E274E" w:rsidP="002D2F24">
      <w:pPr>
        <w:spacing w:line="480" w:lineRule="auto"/>
        <w:rPr>
          <w:rFonts w:ascii="Times New Roman" w:eastAsia="Times New Roman" w:hAnsi="Times New Roman" w:cs="Times New Roman"/>
          <w:sz w:val="24"/>
          <w:szCs w:val="24"/>
        </w:rPr>
      </w:pPr>
      <w:r w:rsidRPr="00FA4003">
        <w:rPr>
          <w:rFonts w:ascii="Times New Roman" w:eastAsia="Times New Roman" w:hAnsi="Times New Roman" w:cs="Times New Roman"/>
          <w:sz w:val="24"/>
          <w:szCs w:val="24"/>
          <w:vertAlign w:val="superscript"/>
        </w:rPr>
        <w:t xml:space="preserve">3 </w:t>
      </w:r>
      <w:r w:rsidRPr="007E274E">
        <w:rPr>
          <w:rFonts w:ascii="Times New Roman" w:eastAsia="Times New Roman" w:hAnsi="Times New Roman" w:cs="Times New Roman"/>
          <w:sz w:val="24"/>
          <w:szCs w:val="24"/>
        </w:rPr>
        <w:t xml:space="preserve">Tree Fruit Research and Extension Center, Washington State University, Wenatchee, Washington, </w:t>
      </w:r>
      <w:r>
        <w:rPr>
          <w:rFonts w:ascii="Times New Roman" w:eastAsia="Times New Roman" w:hAnsi="Times New Roman" w:cs="Times New Roman"/>
          <w:sz w:val="24"/>
          <w:szCs w:val="24"/>
        </w:rPr>
        <w:t>USA</w:t>
      </w:r>
    </w:p>
    <w:p w14:paraId="62A5B12E" w14:textId="77777777" w:rsidR="007E274E" w:rsidRPr="00FA4003" w:rsidRDefault="007E274E" w:rsidP="002D2F24">
      <w:pPr>
        <w:spacing w:line="480" w:lineRule="auto"/>
        <w:rPr>
          <w:rFonts w:ascii="Times New Roman" w:eastAsia="Times New Roman" w:hAnsi="Times New Roman" w:cs="Times New Roman"/>
          <w:sz w:val="24"/>
          <w:szCs w:val="24"/>
        </w:rPr>
      </w:pPr>
    </w:p>
    <w:p w14:paraId="18AEAF0D" w14:textId="77777777" w:rsidR="007E274E" w:rsidRPr="00FA4003" w:rsidRDefault="007E274E" w:rsidP="002D2F24">
      <w:pPr>
        <w:spacing w:line="480" w:lineRule="auto"/>
        <w:rPr>
          <w:rFonts w:ascii="Times New Roman" w:eastAsia="Times New Roman" w:hAnsi="Times New Roman" w:cs="Times New Roman"/>
          <w:sz w:val="24"/>
          <w:szCs w:val="24"/>
        </w:rPr>
      </w:pPr>
      <w:r w:rsidRPr="00FA4003">
        <w:rPr>
          <w:rFonts w:ascii="Times New Roman" w:eastAsia="Times New Roman" w:hAnsi="Times New Roman" w:cs="Times New Roman"/>
          <w:sz w:val="24"/>
          <w:szCs w:val="24"/>
          <w:vertAlign w:val="superscript"/>
        </w:rPr>
        <w:t xml:space="preserve">* </w:t>
      </w:r>
      <w:r w:rsidRPr="00FA4003">
        <w:rPr>
          <w:rFonts w:ascii="Times New Roman" w:eastAsia="Times New Roman" w:hAnsi="Times New Roman" w:cs="Times New Roman"/>
          <w:sz w:val="24"/>
          <w:szCs w:val="24"/>
        </w:rPr>
        <w:t xml:space="preserve">Corresponding author: </w:t>
      </w:r>
      <w:hyperlink r:id="rId5" w:history="1">
        <w:r w:rsidRPr="00FA4003">
          <w:rPr>
            <w:rFonts w:ascii="Times New Roman" w:eastAsia="Times New Roman" w:hAnsi="Times New Roman" w:cs="Times New Roman"/>
            <w:color w:val="0563C1" w:themeColor="hyperlink"/>
            <w:sz w:val="24"/>
            <w:szCs w:val="24"/>
            <w:u w:val="single"/>
          </w:rPr>
          <w:t>robert.e.clark@wsu.edu</w:t>
        </w:r>
      </w:hyperlink>
    </w:p>
    <w:p w14:paraId="4993CE24" w14:textId="77777777" w:rsidR="00BB489D" w:rsidRDefault="00BB489D" w:rsidP="002D2F24">
      <w:pPr>
        <w:spacing w:line="480" w:lineRule="auto"/>
        <w:rPr>
          <w:rFonts w:ascii="Times New Roman" w:eastAsia="Times New Roman" w:hAnsi="Times New Roman" w:cs="Times New Roman"/>
          <w:b/>
          <w:bCs/>
          <w:sz w:val="24"/>
          <w:szCs w:val="24"/>
        </w:rPr>
      </w:pPr>
    </w:p>
    <w:p w14:paraId="3FED77B5" w14:textId="68D7BD54" w:rsidR="00BB489D" w:rsidRPr="00735D54" w:rsidRDefault="00BB489D" w:rsidP="002D2F24">
      <w:pPr>
        <w:spacing w:line="480" w:lineRule="auto"/>
        <w:rPr>
          <w:rFonts w:ascii="Times New Roman" w:eastAsia="Times New Roman" w:hAnsi="Times New Roman" w:cs="Times New Roman"/>
          <w:b/>
          <w:bCs/>
          <w:sz w:val="24"/>
          <w:szCs w:val="24"/>
        </w:rPr>
      </w:pPr>
      <w:r w:rsidRPr="00735D54">
        <w:rPr>
          <w:rFonts w:ascii="Times New Roman" w:eastAsia="Times New Roman" w:hAnsi="Times New Roman" w:cs="Times New Roman"/>
          <w:b/>
          <w:bCs/>
          <w:sz w:val="24"/>
          <w:szCs w:val="24"/>
        </w:rPr>
        <w:t>Acknowledgements</w:t>
      </w:r>
      <w:r w:rsidRPr="00BB489D">
        <w:t xml:space="preserve"> </w:t>
      </w:r>
      <w:r>
        <w:rPr>
          <w:rFonts w:ascii="Times New Roman" w:eastAsia="Times New Roman" w:hAnsi="Times New Roman" w:cs="Times New Roman"/>
          <w:sz w:val="24"/>
          <w:szCs w:val="24"/>
        </w:rPr>
        <w:t>Data presented in this publication was funded by</w:t>
      </w:r>
      <w:r w:rsidRPr="00BB489D">
        <w:rPr>
          <w:rFonts w:ascii="Times New Roman" w:eastAsia="Times New Roman" w:hAnsi="Times New Roman" w:cs="Times New Roman"/>
          <w:sz w:val="24"/>
          <w:szCs w:val="24"/>
        </w:rPr>
        <w:t xml:space="preserve"> USDA-NIFA award 2017-07156</w:t>
      </w:r>
      <w:r>
        <w:rPr>
          <w:rFonts w:ascii="Times New Roman" w:eastAsia="Times New Roman" w:hAnsi="Times New Roman" w:cs="Times New Roman"/>
          <w:sz w:val="24"/>
          <w:szCs w:val="24"/>
        </w:rPr>
        <w:t>, USDA-NIFA award</w:t>
      </w:r>
      <w:r w:rsidRPr="00BB489D">
        <w:rPr>
          <w:rFonts w:ascii="Times New Roman" w:eastAsia="Times New Roman" w:hAnsi="Times New Roman" w:cs="Times New Roman"/>
          <w:sz w:val="24"/>
          <w:szCs w:val="24"/>
        </w:rPr>
        <w:t xml:space="preserve"> 2017-67013-26537</w:t>
      </w:r>
      <w:r>
        <w:rPr>
          <w:rFonts w:ascii="Times New Roman" w:eastAsia="Times New Roman" w:hAnsi="Times New Roman" w:cs="Times New Roman"/>
          <w:sz w:val="24"/>
          <w:szCs w:val="24"/>
        </w:rPr>
        <w:t xml:space="preserve">, and NSF Doctoral Dissertation Improvement Grant </w:t>
      </w:r>
      <w:r w:rsidRPr="00BB489D">
        <w:rPr>
          <w:rFonts w:ascii="Times New Roman" w:eastAsia="Times New Roman" w:hAnsi="Times New Roman" w:cs="Times New Roman"/>
          <w:sz w:val="24"/>
          <w:szCs w:val="24"/>
        </w:rPr>
        <w:t>DEB-</w:t>
      </w:r>
      <w:commentRangeStart w:id="0"/>
      <w:r w:rsidRPr="00BB489D">
        <w:rPr>
          <w:rFonts w:ascii="Times New Roman" w:eastAsia="Times New Roman" w:hAnsi="Times New Roman" w:cs="Times New Roman"/>
          <w:sz w:val="24"/>
          <w:szCs w:val="24"/>
        </w:rPr>
        <w:t>1404177</w:t>
      </w:r>
      <w:commentRangeEnd w:id="0"/>
      <w:r>
        <w:rPr>
          <w:rStyle w:val="CommentReference"/>
        </w:rPr>
        <w:commentReference w:id="0"/>
      </w:r>
      <w:r>
        <w:rPr>
          <w:rFonts w:ascii="Times New Roman" w:eastAsia="Times New Roman" w:hAnsi="Times New Roman" w:cs="Times New Roman"/>
          <w:sz w:val="24"/>
          <w:szCs w:val="24"/>
        </w:rPr>
        <w:t xml:space="preserve">. Support for </w:t>
      </w:r>
      <w:r w:rsidRPr="00BB489D">
        <w:rPr>
          <w:rFonts w:ascii="Times New Roman" w:eastAsia="Times New Roman" w:hAnsi="Times New Roman" w:cs="Times New Roman"/>
          <w:sz w:val="24"/>
          <w:szCs w:val="24"/>
        </w:rPr>
        <w:t>R. Clark</w:t>
      </w:r>
      <w:r>
        <w:rPr>
          <w:rFonts w:ascii="Times New Roman" w:eastAsia="Times New Roman" w:hAnsi="Times New Roman" w:cs="Times New Roman"/>
          <w:sz w:val="24"/>
          <w:szCs w:val="24"/>
        </w:rPr>
        <w:t xml:space="preserve"> was provided</w:t>
      </w:r>
      <w:r w:rsidRPr="00BB489D">
        <w:rPr>
          <w:rFonts w:ascii="Times New Roman" w:eastAsia="Times New Roman" w:hAnsi="Times New Roman" w:cs="Times New Roman"/>
          <w:sz w:val="24"/>
          <w:szCs w:val="24"/>
        </w:rPr>
        <w:t xml:space="preserve"> by USDA-NIFA award 2022-67013-36422.</w:t>
      </w:r>
      <w:r w:rsidR="002D2F24">
        <w:rPr>
          <w:rFonts w:ascii="Times New Roman" w:eastAsia="Times New Roman" w:hAnsi="Times New Roman" w:cs="Times New Roman"/>
          <w:sz w:val="24"/>
          <w:szCs w:val="24"/>
        </w:rPr>
        <w:t xml:space="preserve"> We thank the Crowder Lab 2023 modeling group at WSU Entomology for helpful feedback on early versions of this manuscript.</w:t>
      </w:r>
    </w:p>
    <w:p w14:paraId="081807DD" w14:textId="2B4CE8F2" w:rsidR="007E274E" w:rsidRDefault="007E274E" w:rsidP="002D2F24">
      <w:pPr>
        <w:spacing w:after="160"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48442B0" w14:textId="71D920B3" w:rsidR="00311797" w:rsidRPr="002D2F24" w:rsidRDefault="00311797" w:rsidP="002D2F24">
      <w:pPr>
        <w:spacing w:line="480" w:lineRule="auto"/>
        <w:rPr>
          <w:rFonts w:ascii="Times New Roman" w:hAnsi="Times New Roman" w:cs="Times New Roman"/>
          <w:b/>
          <w:bCs/>
          <w:sz w:val="24"/>
          <w:szCs w:val="24"/>
        </w:rPr>
      </w:pPr>
      <w:r w:rsidRPr="002D2F24">
        <w:rPr>
          <w:rFonts w:ascii="Times New Roman" w:hAnsi="Times New Roman" w:cs="Times New Roman"/>
          <w:b/>
          <w:bCs/>
          <w:sz w:val="24"/>
          <w:szCs w:val="24"/>
        </w:rPr>
        <w:lastRenderedPageBreak/>
        <w:t>Abstract</w:t>
      </w:r>
    </w:p>
    <w:p w14:paraId="2CB98547" w14:textId="3C24AEE2" w:rsidR="00311797" w:rsidRDefault="006A6092" w:rsidP="002D2F24">
      <w:pPr>
        <w:spacing w:line="480" w:lineRule="auto"/>
        <w:rPr>
          <w:rFonts w:ascii="Times New Roman" w:hAnsi="Times New Roman" w:cs="Times New Roman"/>
          <w:sz w:val="24"/>
          <w:szCs w:val="24"/>
        </w:rPr>
      </w:pPr>
      <w:r>
        <w:rPr>
          <w:rFonts w:ascii="Times New Roman" w:hAnsi="Times New Roman" w:cs="Times New Roman"/>
          <w:sz w:val="24"/>
          <w:szCs w:val="24"/>
        </w:rPr>
        <w:t>The management</w:t>
      </w:r>
      <w:r w:rsidR="002D2F24">
        <w:rPr>
          <w:rFonts w:ascii="Times New Roman" w:hAnsi="Times New Roman" w:cs="Times New Roman"/>
          <w:sz w:val="24"/>
          <w:szCs w:val="24"/>
        </w:rPr>
        <w:t xml:space="preserve"> of pests and beneficials species </w:t>
      </w:r>
      <w:r>
        <w:rPr>
          <w:rFonts w:ascii="Times New Roman" w:hAnsi="Times New Roman" w:cs="Times New Roman"/>
          <w:sz w:val="24"/>
          <w:szCs w:val="24"/>
        </w:rPr>
        <w:t>occurs within larger</w:t>
      </w:r>
      <w:r w:rsidR="001563F9">
        <w:rPr>
          <w:rFonts w:ascii="Times New Roman" w:hAnsi="Times New Roman" w:cs="Times New Roman"/>
          <w:sz w:val="24"/>
          <w:szCs w:val="24"/>
        </w:rPr>
        <w:t xml:space="preserve"> ecological networks</w:t>
      </w:r>
      <w:r>
        <w:rPr>
          <w:rFonts w:ascii="Times New Roman" w:hAnsi="Times New Roman" w:cs="Times New Roman"/>
          <w:sz w:val="24"/>
          <w:szCs w:val="24"/>
        </w:rPr>
        <w:t xml:space="preserve"> and thus have cascading impacts</w:t>
      </w:r>
      <w:r w:rsidR="002D2F24">
        <w:rPr>
          <w:rFonts w:ascii="Times New Roman" w:hAnsi="Times New Roman" w:cs="Times New Roman"/>
          <w:sz w:val="24"/>
          <w:szCs w:val="24"/>
        </w:rPr>
        <w:t xml:space="preserve">. </w:t>
      </w:r>
      <w:r>
        <w:rPr>
          <w:rFonts w:ascii="Times New Roman" w:hAnsi="Times New Roman" w:cs="Times New Roman"/>
          <w:sz w:val="24"/>
          <w:szCs w:val="24"/>
        </w:rPr>
        <w:t>The direct and indirect effects of treatments can be evaluated with structural equation modeling.</w:t>
      </w:r>
      <w:r w:rsidR="00311797" w:rsidRPr="00C6094B">
        <w:rPr>
          <w:rFonts w:ascii="Times New Roman" w:hAnsi="Times New Roman" w:cs="Times New Roman"/>
          <w:sz w:val="24"/>
          <w:szCs w:val="24"/>
        </w:rPr>
        <w:t xml:space="preserve"> Path analysis, a type of structural equation modeling, has been increasingly </w:t>
      </w:r>
      <w:r w:rsidR="002D2F24">
        <w:rPr>
          <w:rFonts w:ascii="Times New Roman" w:hAnsi="Times New Roman" w:cs="Times New Roman"/>
          <w:sz w:val="24"/>
          <w:szCs w:val="24"/>
        </w:rPr>
        <w:t xml:space="preserve">leveraged for its ability to model </w:t>
      </w:r>
      <w:r w:rsidR="00311797" w:rsidRPr="00C6094B">
        <w:rPr>
          <w:rFonts w:ascii="Times New Roman" w:hAnsi="Times New Roman" w:cs="Times New Roman"/>
          <w:sz w:val="24"/>
          <w:szCs w:val="24"/>
        </w:rPr>
        <w:t>indirect effects</w:t>
      </w:r>
      <w:r w:rsidR="002D2F24">
        <w:rPr>
          <w:rFonts w:ascii="Times New Roman" w:hAnsi="Times New Roman" w:cs="Times New Roman"/>
          <w:sz w:val="24"/>
          <w:szCs w:val="24"/>
        </w:rPr>
        <w:t xml:space="preserve"> while still facilitating hypothesis testing</w:t>
      </w:r>
      <w:r w:rsidR="00311797" w:rsidRPr="00C6094B">
        <w:rPr>
          <w:rFonts w:ascii="Times New Roman" w:hAnsi="Times New Roman" w:cs="Times New Roman"/>
          <w:sz w:val="24"/>
          <w:szCs w:val="24"/>
        </w:rPr>
        <w:t xml:space="preserve">. </w:t>
      </w:r>
      <w:r w:rsidR="002D2F24">
        <w:rPr>
          <w:rFonts w:ascii="Times New Roman" w:hAnsi="Times New Roman" w:cs="Times New Roman"/>
          <w:sz w:val="24"/>
          <w:szCs w:val="24"/>
        </w:rPr>
        <w:t>Multiple</w:t>
      </w:r>
      <w:r w:rsidR="00311797" w:rsidRPr="00C6094B">
        <w:rPr>
          <w:rFonts w:ascii="Times New Roman" w:hAnsi="Times New Roman" w:cs="Times New Roman"/>
          <w:sz w:val="24"/>
          <w:szCs w:val="24"/>
        </w:rPr>
        <w:t xml:space="preserve"> R packages have been developed </w:t>
      </w:r>
      <w:r w:rsidR="002D2F24">
        <w:rPr>
          <w:rFonts w:ascii="Times New Roman" w:hAnsi="Times New Roman" w:cs="Times New Roman"/>
          <w:sz w:val="24"/>
          <w:szCs w:val="24"/>
        </w:rPr>
        <w:t>which directly build on generalized</w:t>
      </w:r>
      <w:r w:rsidR="00311797" w:rsidRPr="00C6094B">
        <w:rPr>
          <w:rFonts w:ascii="Times New Roman" w:hAnsi="Times New Roman" w:cs="Times New Roman"/>
          <w:sz w:val="24"/>
          <w:szCs w:val="24"/>
        </w:rPr>
        <w:t xml:space="preserve"> linear models to implement</w:t>
      </w:r>
      <w:r w:rsidR="002D2F24">
        <w:rPr>
          <w:rFonts w:ascii="Times New Roman" w:hAnsi="Times New Roman" w:cs="Times New Roman"/>
          <w:sz w:val="24"/>
          <w:szCs w:val="24"/>
        </w:rPr>
        <w:t xml:space="preserve">, </w:t>
      </w:r>
      <w:r w:rsidR="001563F9">
        <w:rPr>
          <w:rFonts w:ascii="Times New Roman" w:hAnsi="Times New Roman" w:cs="Times New Roman"/>
          <w:sz w:val="24"/>
          <w:szCs w:val="24"/>
        </w:rPr>
        <w:t xml:space="preserve">with the </w:t>
      </w:r>
      <w:proofErr w:type="spellStart"/>
      <w:r w:rsidR="001563F9">
        <w:rPr>
          <w:rFonts w:ascii="Times New Roman" w:hAnsi="Times New Roman" w:cs="Times New Roman"/>
          <w:sz w:val="24"/>
          <w:szCs w:val="24"/>
        </w:rPr>
        <w:t>piecewiseSEM</w:t>
      </w:r>
      <w:proofErr w:type="spellEnd"/>
      <w:r w:rsidR="001563F9">
        <w:rPr>
          <w:rFonts w:ascii="Times New Roman" w:hAnsi="Times New Roman" w:cs="Times New Roman"/>
          <w:sz w:val="24"/>
          <w:szCs w:val="24"/>
        </w:rPr>
        <w:t xml:space="preserve"> package being amongst the most popular, due </w:t>
      </w:r>
      <w:r w:rsidR="004200A0">
        <w:rPr>
          <w:rFonts w:ascii="Times New Roman" w:hAnsi="Times New Roman" w:cs="Times New Roman"/>
          <w:sz w:val="24"/>
          <w:szCs w:val="24"/>
        </w:rPr>
        <w:t xml:space="preserve">in </w:t>
      </w:r>
      <w:r w:rsidR="001563F9">
        <w:rPr>
          <w:rFonts w:ascii="Times New Roman" w:hAnsi="Times New Roman" w:cs="Times New Roman"/>
          <w:sz w:val="24"/>
          <w:szCs w:val="24"/>
        </w:rPr>
        <w:t>part to its ability to build directly on generalized linear models already written in R</w:t>
      </w:r>
      <w:r w:rsidR="00311797" w:rsidRPr="00C6094B">
        <w:rPr>
          <w:rFonts w:ascii="Times New Roman" w:hAnsi="Times New Roman" w:cs="Times New Roman"/>
          <w:sz w:val="24"/>
          <w:szCs w:val="24"/>
        </w:rPr>
        <w:t xml:space="preserve">. </w:t>
      </w:r>
      <w:r>
        <w:rPr>
          <w:rFonts w:ascii="Times New Roman" w:hAnsi="Times New Roman" w:cs="Times New Roman"/>
          <w:sz w:val="24"/>
          <w:szCs w:val="24"/>
        </w:rPr>
        <w:t xml:space="preserve">This statistical technique is increasingly applied in field trials evaluating management practices to control pests or promote </w:t>
      </w:r>
      <w:r w:rsidR="008653C0">
        <w:rPr>
          <w:rFonts w:ascii="Times New Roman" w:hAnsi="Times New Roman" w:cs="Times New Roman"/>
          <w:sz w:val="24"/>
          <w:szCs w:val="24"/>
        </w:rPr>
        <w:t>beneficial</w:t>
      </w:r>
      <w:r>
        <w:rPr>
          <w:rFonts w:ascii="Times New Roman" w:hAnsi="Times New Roman" w:cs="Times New Roman"/>
          <w:sz w:val="24"/>
          <w:szCs w:val="24"/>
        </w:rPr>
        <w:t xml:space="preserve"> species. However, we outline</w:t>
      </w:r>
      <w:r w:rsidR="001563F9">
        <w:rPr>
          <w:rFonts w:ascii="Times New Roman" w:hAnsi="Times New Roman" w:cs="Times New Roman"/>
          <w:sz w:val="24"/>
          <w:szCs w:val="24"/>
        </w:rPr>
        <w:t xml:space="preserve"> key caveats </w:t>
      </w:r>
      <w:r>
        <w:rPr>
          <w:rFonts w:ascii="Times New Roman" w:hAnsi="Times New Roman" w:cs="Times New Roman"/>
          <w:sz w:val="24"/>
          <w:szCs w:val="24"/>
        </w:rPr>
        <w:t>that should be considered prior to using path analysis in this context</w:t>
      </w:r>
      <w:r w:rsidR="001563F9">
        <w:rPr>
          <w:rFonts w:ascii="Times New Roman" w:hAnsi="Times New Roman" w:cs="Times New Roman"/>
          <w:sz w:val="24"/>
          <w:szCs w:val="24"/>
        </w:rPr>
        <w:t xml:space="preserve">. We outline </w:t>
      </w:r>
      <w:r>
        <w:rPr>
          <w:rFonts w:ascii="Times New Roman" w:hAnsi="Times New Roman" w:cs="Times New Roman"/>
          <w:sz w:val="24"/>
          <w:szCs w:val="24"/>
        </w:rPr>
        <w:t xml:space="preserve">a range of key considerations with examples from prior work in pest and beneficial species </w:t>
      </w:r>
      <w:r w:rsidR="008653C0">
        <w:rPr>
          <w:rFonts w:ascii="Times New Roman" w:hAnsi="Times New Roman" w:cs="Times New Roman"/>
          <w:sz w:val="24"/>
          <w:szCs w:val="24"/>
        </w:rPr>
        <w:t>management</w:t>
      </w:r>
      <w:r w:rsidR="001563F9">
        <w:rPr>
          <w:rFonts w:ascii="Times New Roman" w:hAnsi="Times New Roman" w:cs="Times New Roman"/>
          <w:sz w:val="24"/>
          <w:szCs w:val="24"/>
        </w:rPr>
        <w:t xml:space="preserve">. Of note, we include suggestions for directly modeling treatments which exclude beneficial natural enemies or </w:t>
      </w:r>
      <w:r w:rsidR="001341D8">
        <w:rPr>
          <w:rFonts w:ascii="Times New Roman" w:hAnsi="Times New Roman" w:cs="Times New Roman"/>
          <w:sz w:val="24"/>
          <w:szCs w:val="24"/>
        </w:rPr>
        <w:t>predators and</w:t>
      </w:r>
      <w:r w:rsidR="001563F9">
        <w:rPr>
          <w:rFonts w:ascii="Times New Roman" w:hAnsi="Times New Roman" w:cs="Times New Roman"/>
          <w:sz w:val="24"/>
          <w:szCs w:val="24"/>
        </w:rPr>
        <w:t xml:space="preserve"> resolving more complex experimental designs in managed ecosystems.</w:t>
      </w:r>
    </w:p>
    <w:p w14:paraId="2FF9F1A4" w14:textId="3BD8DB57" w:rsidR="002D2F24" w:rsidRDefault="002D2F24" w:rsidP="002D2F24">
      <w:pPr>
        <w:spacing w:line="480" w:lineRule="auto"/>
        <w:rPr>
          <w:rFonts w:ascii="Times New Roman" w:hAnsi="Times New Roman" w:cs="Times New Roman"/>
          <w:sz w:val="24"/>
          <w:szCs w:val="24"/>
        </w:rPr>
      </w:pPr>
    </w:p>
    <w:p w14:paraId="3DF39B96" w14:textId="593CAF5A" w:rsidR="002D2F24" w:rsidRDefault="002D2F24" w:rsidP="002D2F24">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Keywords </w:t>
      </w:r>
      <w:r>
        <w:rPr>
          <w:rFonts w:ascii="Times New Roman" w:hAnsi="Times New Roman" w:cs="Times New Roman"/>
          <w:sz w:val="24"/>
          <w:szCs w:val="24"/>
        </w:rPr>
        <w:t>Ecological pest management, beneficial species, environmental management, path analysis, structural equation modeling, generalized linear mixed models</w:t>
      </w:r>
    </w:p>
    <w:p w14:paraId="082004A9" w14:textId="77777777" w:rsidR="002D2F24" w:rsidRDefault="002D2F24">
      <w:pPr>
        <w:spacing w:after="160" w:line="259" w:lineRule="auto"/>
        <w:contextualSpacing w:val="0"/>
        <w:rPr>
          <w:rFonts w:ascii="Times New Roman" w:hAnsi="Times New Roman" w:cs="Times New Roman"/>
          <w:sz w:val="24"/>
          <w:szCs w:val="24"/>
        </w:rPr>
      </w:pPr>
      <w:r>
        <w:rPr>
          <w:rFonts w:ascii="Times New Roman" w:hAnsi="Times New Roman" w:cs="Times New Roman"/>
          <w:sz w:val="24"/>
          <w:szCs w:val="24"/>
        </w:rPr>
        <w:br w:type="page"/>
      </w:r>
    </w:p>
    <w:p w14:paraId="1A223BDA" w14:textId="33EE2AFA" w:rsidR="00D26505" w:rsidRPr="002D2F24" w:rsidRDefault="00311797" w:rsidP="002D2F24">
      <w:pPr>
        <w:spacing w:line="480" w:lineRule="auto"/>
        <w:rPr>
          <w:rFonts w:ascii="Times New Roman" w:hAnsi="Times New Roman" w:cs="Times New Roman"/>
          <w:b/>
          <w:bCs/>
          <w:sz w:val="24"/>
          <w:szCs w:val="24"/>
        </w:rPr>
      </w:pPr>
      <w:r w:rsidRPr="002D2F24">
        <w:rPr>
          <w:rFonts w:ascii="Times New Roman" w:hAnsi="Times New Roman" w:cs="Times New Roman"/>
          <w:b/>
          <w:bCs/>
          <w:sz w:val="24"/>
          <w:szCs w:val="24"/>
        </w:rPr>
        <w:lastRenderedPageBreak/>
        <w:t>Introduction</w:t>
      </w:r>
    </w:p>
    <w:p w14:paraId="10D5F7C0" w14:textId="3FEF8C52" w:rsidR="00311797" w:rsidRPr="00C6094B" w:rsidRDefault="002849A9" w:rsidP="006E208C">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managed ecosystems, such as farms, timber stands, or conservation plots,</w:t>
      </w:r>
      <w:r w:rsidRPr="00C6094B">
        <w:rPr>
          <w:rFonts w:ascii="Times New Roman" w:hAnsi="Times New Roman" w:cs="Times New Roman"/>
          <w:sz w:val="24"/>
          <w:szCs w:val="24"/>
        </w:rPr>
        <w:t xml:space="preserve"> </w:t>
      </w:r>
      <w:r>
        <w:rPr>
          <w:rFonts w:ascii="Times New Roman" w:hAnsi="Times New Roman" w:cs="Times New Roman"/>
          <w:sz w:val="24"/>
          <w:szCs w:val="24"/>
        </w:rPr>
        <w:t>treatments are often implemented to</w:t>
      </w:r>
      <w:r w:rsidRPr="00C6094B">
        <w:rPr>
          <w:rFonts w:ascii="Times New Roman" w:hAnsi="Times New Roman" w:cs="Times New Roman"/>
          <w:sz w:val="24"/>
          <w:szCs w:val="24"/>
        </w:rPr>
        <w:t xml:space="preserve"> reduce the impacts of pests</w:t>
      </w:r>
      <w:r>
        <w:rPr>
          <w:rFonts w:ascii="Times New Roman" w:hAnsi="Times New Roman" w:cs="Times New Roman"/>
          <w:sz w:val="24"/>
          <w:szCs w:val="24"/>
        </w:rPr>
        <w:t xml:space="preserve"> or invasive species or restore functions of beneficial species</w:t>
      </w:r>
      <w:r w:rsidRPr="00C6094B">
        <w:rPr>
          <w:rFonts w:ascii="Times New Roman" w:hAnsi="Times New Roman" w:cs="Times New Roman"/>
          <w:sz w:val="24"/>
          <w:szCs w:val="24"/>
        </w:rPr>
        <w:t>.</w:t>
      </w:r>
      <w:r w:rsidR="001563F9">
        <w:rPr>
          <w:rFonts w:ascii="Times New Roman" w:hAnsi="Times New Roman" w:cs="Times New Roman"/>
          <w:sz w:val="24"/>
          <w:szCs w:val="24"/>
        </w:rPr>
        <w:t xml:space="preserve"> Research in the fields of restoration ecology, conservation, ecological pest management and sustainability all rely on experimental actions which are then evaluated for their ability to cause desired changes when scaled.</w:t>
      </w:r>
      <w:r w:rsidRPr="00C6094B">
        <w:rPr>
          <w:rFonts w:ascii="Times New Roman" w:hAnsi="Times New Roman" w:cs="Times New Roman"/>
          <w:sz w:val="24"/>
          <w:szCs w:val="24"/>
        </w:rPr>
        <w:t xml:space="preserve"> However,</w:t>
      </w:r>
      <w:r>
        <w:rPr>
          <w:rFonts w:ascii="Times New Roman" w:hAnsi="Times New Roman" w:cs="Times New Roman"/>
          <w:sz w:val="24"/>
          <w:szCs w:val="24"/>
        </w:rPr>
        <w:t xml:space="preserve"> applied ecologists </w:t>
      </w:r>
      <w:r w:rsidR="001563F9">
        <w:rPr>
          <w:rFonts w:ascii="Times New Roman" w:hAnsi="Times New Roman" w:cs="Times New Roman"/>
          <w:sz w:val="24"/>
          <w:szCs w:val="24"/>
        </w:rPr>
        <w:t>must cope with issues like n</w:t>
      </w:r>
      <w:r>
        <w:rPr>
          <w:rFonts w:ascii="Times New Roman" w:hAnsi="Times New Roman" w:cs="Times New Roman"/>
          <w:sz w:val="24"/>
          <w:szCs w:val="24"/>
        </w:rPr>
        <w:t>on-target</w:t>
      </w:r>
      <w:r w:rsidR="00311797" w:rsidRPr="00C6094B">
        <w:rPr>
          <w:rFonts w:ascii="Times New Roman" w:hAnsi="Times New Roman" w:cs="Times New Roman"/>
          <w:sz w:val="24"/>
          <w:szCs w:val="24"/>
        </w:rPr>
        <w:t xml:space="preserve"> </w:t>
      </w:r>
      <w:r w:rsidR="001563F9">
        <w:rPr>
          <w:rFonts w:ascii="Times New Roman" w:hAnsi="Times New Roman" w:cs="Times New Roman"/>
          <w:sz w:val="24"/>
          <w:szCs w:val="24"/>
        </w:rPr>
        <w:t>effects, confounding intermediate steps, or opposing indirect effects</w:t>
      </w:r>
      <w:r w:rsidR="004200A0">
        <w:rPr>
          <w:rFonts w:ascii="Times New Roman" w:hAnsi="Times New Roman" w:cs="Times New Roman"/>
          <w:sz w:val="24"/>
          <w:szCs w:val="24"/>
        </w:rPr>
        <w:t xml:space="preserve"> </w:t>
      </w:r>
      <w:r w:rsidR="004200A0">
        <w:rPr>
          <w:rFonts w:ascii="Times New Roman" w:hAnsi="Times New Roman" w:cs="Times New Roman"/>
          <w:sz w:val="24"/>
          <w:szCs w:val="24"/>
        </w:rPr>
        <w:fldChar w:fldCharType="begin"/>
      </w:r>
      <w:r w:rsidR="004200A0">
        <w:rPr>
          <w:rFonts w:ascii="Times New Roman" w:hAnsi="Times New Roman" w:cs="Times New Roman"/>
          <w:sz w:val="24"/>
          <w:szCs w:val="24"/>
        </w:rPr>
        <w:instrText xml:space="preserve"> ADDIN ZOTERO_ITEM CSL_CITATION {"citationID":"CBYFdsC3","properties":{"formattedCitation":"(Wootton n.d.)","plainCitation":"(Wootton n.d.)","noteIndex":0},"citationItems":[{"id":2086,"uris":["http://zotero.org/users/8581816/items/LDSMPUA8"],"itemData":{"id":2086,"type":"article-journal","language":"en","page":"26","source":"Zotero","title":"THE NATURE AND CONSEQUENCES OF INDIRECT EFFECTS IN ECOLOGICAL COMMUNITIES","author":[{"family":"Wootton","given":"J Timothy"}]}}],"schema":"https://github.com/citation-style-language/schema/raw/master/csl-citation.json"} </w:instrText>
      </w:r>
      <w:r w:rsidR="004200A0">
        <w:rPr>
          <w:rFonts w:ascii="Times New Roman" w:hAnsi="Times New Roman" w:cs="Times New Roman"/>
          <w:sz w:val="24"/>
          <w:szCs w:val="24"/>
        </w:rPr>
        <w:fldChar w:fldCharType="separate"/>
      </w:r>
      <w:r w:rsidR="004200A0" w:rsidRPr="002A0F2E">
        <w:rPr>
          <w:rFonts w:ascii="Times New Roman" w:hAnsi="Times New Roman" w:cs="Times New Roman"/>
          <w:sz w:val="24"/>
        </w:rPr>
        <w:t xml:space="preserve">(Wootton </w:t>
      </w:r>
      <w:r w:rsidR="004200A0">
        <w:rPr>
          <w:rFonts w:ascii="Times New Roman" w:hAnsi="Times New Roman" w:cs="Times New Roman"/>
          <w:sz w:val="24"/>
        </w:rPr>
        <w:t>1994</w:t>
      </w:r>
      <w:r w:rsidR="004200A0" w:rsidRPr="002A0F2E">
        <w:rPr>
          <w:rFonts w:ascii="Times New Roman" w:hAnsi="Times New Roman" w:cs="Times New Roman"/>
          <w:sz w:val="24"/>
        </w:rPr>
        <w:t>)</w:t>
      </w:r>
      <w:r w:rsidR="004200A0">
        <w:rPr>
          <w:rFonts w:ascii="Times New Roman" w:hAnsi="Times New Roman" w:cs="Times New Roman"/>
          <w:sz w:val="24"/>
          <w:szCs w:val="24"/>
        </w:rPr>
        <w:fldChar w:fldCharType="end"/>
      </w:r>
      <w:r w:rsidR="001563F9">
        <w:rPr>
          <w:rFonts w:ascii="Times New Roman" w:hAnsi="Times New Roman" w:cs="Times New Roman"/>
          <w:sz w:val="24"/>
          <w:szCs w:val="24"/>
        </w:rPr>
        <w:t>.</w:t>
      </w:r>
      <w:r>
        <w:rPr>
          <w:rFonts w:ascii="Times New Roman" w:hAnsi="Times New Roman" w:cs="Times New Roman"/>
          <w:sz w:val="24"/>
          <w:szCs w:val="24"/>
        </w:rPr>
        <w:t xml:space="preserve"> </w:t>
      </w:r>
      <w:r w:rsidR="006A6092">
        <w:rPr>
          <w:rFonts w:ascii="Times New Roman" w:hAnsi="Times New Roman" w:cs="Times New Roman"/>
          <w:sz w:val="24"/>
          <w:szCs w:val="24"/>
        </w:rPr>
        <w:t>S</w:t>
      </w:r>
      <w:r w:rsidR="00311797" w:rsidRPr="00C6094B">
        <w:rPr>
          <w:rFonts w:ascii="Times New Roman" w:hAnsi="Times New Roman" w:cs="Times New Roman"/>
          <w:sz w:val="24"/>
          <w:szCs w:val="24"/>
        </w:rPr>
        <w:t>tructural equation modeling</w:t>
      </w:r>
      <w:r w:rsidR="00431AB2" w:rsidRPr="00C6094B">
        <w:rPr>
          <w:rFonts w:ascii="Times New Roman" w:hAnsi="Times New Roman" w:cs="Times New Roman"/>
          <w:sz w:val="24"/>
          <w:szCs w:val="24"/>
        </w:rPr>
        <w:t xml:space="preserve"> (SEM)</w:t>
      </w:r>
      <w:r w:rsidR="00311797" w:rsidRPr="00C6094B">
        <w:rPr>
          <w:rFonts w:ascii="Times New Roman" w:hAnsi="Times New Roman" w:cs="Times New Roman"/>
          <w:sz w:val="24"/>
          <w:szCs w:val="24"/>
        </w:rPr>
        <w:t xml:space="preserve"> has become an important tool</w:t>
      </w:r>
      <w:r>
        <w:rPr>
          <w:rFonts w:ascii="Times New Roman" w:hAnsi="Times New Roman" w:cs="Times New Roman"/>
          <w:sz w:val="24"/>
          <w:szCs w:val="24"/>
        </w:rPr>
        <w:t xml:space="preserve"> supplementing generalized linear models</w:t>
      </w:r>
      <w:r w:rsidR="001563F9">
        <w:rPr>
          <w:rFonts w:ascii="Times New Roman" w:hAnsi="Times New Roman" w:cs="Times New Roman"/>
          <w:sz w:val="24"/>
          <w:szCs w:val="24"/>
        </w:rPr>
        <w:t xml:space="preserve"> to resolve issues that take an ‘interaction network’ perspective to ecological management of </w:t>
      </w:r>
      <w:r w:rsidR="00E76F02">
        <w:rPr>
          <w:rFonts w:ascii="Times New Roman" w:hAnsi="Times New Roman" w:cs="Times New Roman"/>
          <w:sz w:val="24"/>
          <w:szCs w:val="24"/>
        </w:rPr>
        <w:t>pests</w:t>
      </w:r>
      <w:r w:rsidR="001563F9">
        <w:rPr>
          <w:rFonts w:ascii="Times New Roman" w:hAnsi="Times New Roman" w:cs="Times New Roman"/>
          <w:sz w:val="24"/>
          <w:szCs w:val="24"/>
        </w:rPr>
        <w:t xml:space="preserve"> or beneficial species </w:t>
      </w:r>
      <w:r w:rsidR="001563F9" w:rsidRPr="00C6094B">
        <w:rPr>
          <w:rFonts w:ascii="Times New Roman" w:hAnsi="Times New Roman" w:cs="Times New Roman"/>
          <w:sz w:val="24"/>
          <w:szCs w:val="24"/>
        </w:rPr>
        <w:t>(Wei et al. 2013)</w:t>
      </w:r>
      <w:r w:rsidR="00431AB2" w:rsidRPr="00C6094B">
        <w:rPr>
          <w:rFonts w:ascii="Times New Roman" w:hAnsi="Times New Roman" w:cs="Times New Roman"/>
          <w:sz w:val="24"/>
          <w:szCs w:val="24"/>
        </w:rPr>
        <w:t>.</w:t>
      </w:r>
      <w:r w:rsidR="001563F9">
        <w:rPr>
          <w:rFonts w:ascii="Times New Roman" w:hAnsi="Times New Roman" w:cs="Times New Roman"/>
          <w:sz w:val="24"/>
          <w:szCs w:val="24"/>
        </w:rPr>
        <w:t xml:space="preserve"> In multiple fields where interaction networks are considered,</w:t>
      </w:r>
      <w:r w:rsidR="00431AB2" w:rsidRPr="00C6094B">
        <w:rPr>
          <w:rFonts w:ascii="Times New Roman" w:hAnsi="Times New Roman" w:cs="Times New Roman"/>
          <w:sz w:val="24"/>
          <w:szCs w:val="24"/>
        </w:rPr>
        <w:t xml:space="preserve"> SEM has been adopted in</w:t>
      </w:r>
      <w:r w:rsidR="00311797" w:rsidRPr="00C6094B">
        <w:rPr>
          <w:rFonts w:ascii="Times New Roman" w:hAnsi="Times New Roman" w:cs="Times New Roman"/>
          <w:sz w:val="24"/>
          <w:szCs w:val="24"/>
        </w:rPr>
        <w:t xml:space="preserve"> psychology (Senn et al. 2004), genetics (Valente et al. 2013), and agriculture (Liere et al. 2015). </w:t>
      </w:r>
    </w:p>
    <w:p w14:paraId="6AB8706B" w14:textId="4F8DFB57" w:rsidR="00AE7D94" w:rsidRDefault="00105179" w:rsidP="006E208C">
      <w:pPr>
        <w:spacing w:line="480" w:lineRule="auto"/>
        <w:ind w:firstLine="720"/>
        <w:rPr>
          <w:rFonts w:ascii="Times New Roman" w:hAnsi="Times New Roman" w:cs="Times New Roman"/>
          <w:sz w:val="24"/>
          <w:szCs w:val="24"/>
        </w:rPr>
      </w:pPr>
      <w:r w:rsidRPr="00C6094B">
        <w:rPr>
          <w:rFonts w:ascii="Times New Roman" w:hAnsi="Times New Roman" w:cs="Times New Roman"/>
          <w:sz w:val="24"/>
          <w:szCs w:val="24"/>
        </w:rPr>
        <w:t>Path analysis (SEM) is developed in the ecological literature and is now widely adopted in the fields of food webs and species interactions. More specifically, piecewise structural equation modeling was developed in a series of papers by Shipley (</w:t>
      </w:r>
      <w:r w:rsidRPr="00F223A1">
        <w:rPr>
          <w:rFonts w:ascii="Times New Roman" w:hAnsi="Times New Roman" w:cs="Times New Roman"/>
          <w:sz w:val="24"/>
          <w:szCs w:val="24"/>
        </w:rPr>
        <w:t>Shipley et al. 2002</w:t>
      </w:r>
      <w:r w:rsidRPr="00C6094B">
        <w:rPr>
          <w:rFonts w:ascii="Times New Roman" w:hAnsi="Times New Roman" w:cs="Times New Roman"/>
          <w:sz w:val="24"/>
          <w:szCs w:val="24"/>
        </w:rPr>
        <w:t xml:space="preserve">). Piecewise SEM is often employed in environmental biology via the </w:t>
      </w:r>
      <w:proofErr w:type="spellStart"/>
      <w:r w:rsidRPr="00C6094B">
        <w:rPr>
          <w:rFonts w:ascii="Times New Roman" w:hAnsi="Times New Roman" w:cs="Times New Roman"/>
          <w:sz w:val="24"/>
          <w:szCs w:val="24"/>
        </w:rPr>
        <w:t>piecewiseSEM</w:t>
      </w:r>
      <w:proofErr w:type="spellEnd"/>
      <w:r w:rsidRPr="00C6094B">
        <w:rPr>
          <w:rFonts w:ascii="Times New Roman" w:hAnsi="Times New Roman" w:cs="Times New Roman"/>
          <w:sz w:val="24"/>
          <w:szCs w:val="24"/>
        </w:rPr>
        <w:t>() package developed in 2012 for the R programming environment (</w:t>
      </w:r>
      <w:proofErr w:type="spellStart"/>
      <w:r w:rsidRPr="00F223A1">
        <w:rPr>
          <w:rFonts w:ascii="Times New Roman" w:hAnsi="Times New Roman" w:cs="Times New Roman"/>
          <w:sz w:val="24"/>
          <w:szCs w:val="24"/>
        </w:rPr>
        <w:t>Lefcheck</w:t>
      </w:r>
      <w:proofErr w:type="spellEnd"/>
      <w:r w:rsidRPr="00F223A1">
        <w:rPr>
          <w:rFonts w:ascii="Times New Roman" w:hAnsi="Times New Roman" w:cs="Times New Roman"/>
          <w:sz w:val="24"/>
          <w:szCs w:val="24"/>
        </w:rPr>
        <w:t xml:space="preserve"> 2012</w:t>
      </w:r>
      <w:r w:rsidRPr="00C6094B">
        <w:rPr>
          <w:rFonts w:ascii="Times New Roman" w:hAnsi="Times New Roman" w:cs="Times New Roman"/>
          <w:sz w:val="24"/>
          <w:szCs w:val="24"/>
        </w:rPr>
        <w:t xml:space="preserve">). </w:t>
      </w:r>
      <w:r w:rsidR="00E52001">
        <w:rPr>
          <w:rFonts w:ascii="Times New Roman" w:hAnsi="Times New Roman" w:cs="Times New Roman"/>
          <w:sz w:val="24"/>
          <w:szCs w:val="24"/>
        </w:rPr>
        <w:t xml:space="preserve">Path analysis, as outlined in </w:t>
      </w:r>
      <w:proofErr w:type="spellStart"/>
      <w:r w:rsidR="00E52001">
        <w:rPr>
          <w:rFonts w:ascii="Times New Roman" w:hAnsi="Times New Roman" w:cs="Times New Roman"/>
          <w:sz w:val="24"/>
          <w:szCs w:val="24"/>
        </w:rPr>
        <w:t>Lefcheck</w:t>
      </w:r>
      <w:proofErr w:type="spellEnd"/>
      <w:r w:rsidR="00E52001">
        <w:rPr>
          <w:rFonts w:ascii="Times New Roman" w:hAnsi="Times New Roman" w:cs="Times New Roman"/>
          <w:sz w:val="24"/>
          <w:szCs w:val="24"/>
        </w:rPr>
        <w:t xml:space="preserve"> et al. 2016, </w:t>
      </w:r>
      <w:r w:rsidR="00E76F02">
        <w:rPr>
          <w:rFonts w:ascii="Times New Roman" w:hAnsi="Times New Roman" w:cs="Times New Roman"/>
          <w:sz w:val="24"/>
          <w:szCs w:val="24"/>
        </w:rPr>
        <w:t xml:space="preserve">can include both direct and indirect effects in ecological models of linear relationships. </w:t>
      </w:r>
    </w:p>
    <w:p w14:paraId="5B1090E5" w14:textId="2010485A" w:rsidR="00E52001" w:rsidRPr="00105179" w:rsidRDefault="00E52001" w:rsidP="00E52001">
      <w:pPr>
        <w:spacing w:line="480" w:lineRule="auto"/>
        <w:ind w:firstLine="720"/>
        <w:rPr>
          <w:rFonts w:ascii="Times New Roman" w:hAnsi="Times New Roman" w:cs="Times New Roman"/>
          <w:b/>
          <w:bCs/>
          <w:sz w:val="24"/>
          <w:szCs w:val="24"/>
        </w:rPr>
      </w:pPr>
      <w:r>
        <w:rPr>
          <w:rFonts w:ascii="Times New Roman" w:hAnsi="Times New Roman" w:cs="Times New Roman"/>
          <w:b/>
          <w:bCs/>
          <w:sz w:val="24"/>
          <w:szCs w:val="24"/>
        </w:rPr>
        <w:t>Part 1: Problems path analysis or structural equation modeling can solve when evaluating the management of pest and beneficial species</w:t>
      </w:r>
    </w:p>
    <w:p w14:paraId="4291C3BE" w14:textId="59945A8E" w:rsidR="00CE001B" w:rsidRPr="002849A9" w:rsidRDefault="00105179" w:rsidP="00105179">
      <w:pPr>
        <w:spacing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Modeling intermediate steps. </w:t>
      </w:r>
      <w:r w:rsidR="00CE001B" w:rsidRPr="002849A9">
        <w:rPr>
          <w:rFonts w:ascii="Times New Roman" w:hAnsi="Times New Roman" w:cs="Times New Roman"/>
          <w:sz w:val="24"/>
          <w:szCs w:val="24"/>
        </w:rPr>
        <w:t xml:space="preserve">Intermediate mechanisms. The use of biological control agents does not directly impact yield, but instead indirectly increases yield by suppressing. </w:t>
      </w:r>
      <w:r w:rsidR="00CE001B" w:rsidRPr="002849A9">
        <w:rPr>
          <w:rFonts w:ascii="Times New Roman" w:hAnsi="Times New Roman" w:cs="Times New Roman"/>
          <w:sz w:val="24"/>
          <w:szCs w:val="24"/>
        </w:rPr>
        <w:lastRenderedPageBreak/>
        <w:t>Correct evaluation of the efficiency of biological control requires measuring both the impact on pest populations on host plants as well as changes to yield.</w:t>
      </w:r>
    </w:p>
    <w:p w14:paraId="1C5BAD8F" w14:textId="77777777" w:rsidR="00CE001B" w:rsidRPr="00C6094B" w:rsidRDefault="00CE001B" w:rsidP="002D2F24">
      <w:pPr>
        <w:pStyle w:val="ListParagraph"/>
        <w:spacing w:line="480" w:lineRule="auto"/>
        <w:rPr>
          <w:rFonts w:ascii="Times New Roman" w:hAnsi="Times New Roman" w:cs="Times New Roman"/>
          <w:sz w:val="24"/>
          <w:szCs w:val="24"/>
        </w:rPr>
      </w:pPr>
    </w:p>
    <w:p w14:paraId="708B6097" w14:textId="0B16244C" w:rsidR="00CE001B" w:rsidRPr="002849A9" w:rsidRDefault="00105179" w:rsidP="00105179">
      <w:pPr>
        <w:spacing w:line="480" w:lineRule="auto"/>
        <w:ind w:firstLine="720"/>
        <w:rPr>
          <w:rFonts w:ascii="Times New Roman" w:hAnsi="Times New Roman" w:cs="Times New Roman"/>
          <w:sz w:val="24"/>
          <w:szCs w:val="24"/>
        </w:rPr>
      </w:pPr>
      <w:r w:rsidRPr="00105179">
        <w:rPr>
          <w:rFonts w:ascii="Times New Roman" w:hAnsi="Times New Roman" w:cs="Times New Roman"/>
          <w:i/>
          <w:iCs/>
          <w:sz w:val="24"/>
          <w:szCs w:val="24"/>
        </w:rPr>
        <w:t>Modeling non-target effects.</w:t>
      </w:r>
      <w:r>
        <w:rPr>
          <w:rFonts w:ascii="Times New Roman" w:hAnsi="Times New Roman" w:cs="Times New Roman"/>
          <w:sz w:val="24"/>
          <w:szCs w:val="24"/>
        </w:rPr>
        <w:t xml:space="preserve"> </w:t>
      </w:r>
      <w:r w:rsidR="00CE001B" w:rsidRPr="002849A9">
        <w:rPr>
          <w:rFonts w:ascii="Times New Roman" w:hAnsi="Times New Roman" w:cs="Times New Roman"/>
          <w:sz w:val="24"/>
          <w:szCs w:val="24"/>
        </w:rPr>
        <w:t>Unintended indirect effects compared to main direct effects. Sometimes there can be unintended effects of treatments that mask the primary effect of treatment. For example, the use of some insecticides can lead to secondary outbreaks of mites. Tracking these mite numbers and impacts on yield can be used to determine if this unintended outcome offsets the benefit of treatments.</w:t>
      </w:r>
    </w:p>
    <w:p w14:paraId="7C4F16DE" w14:textId="69EFE131" w:rsidR="00427763" w:rsidRPr="002849A9" w:rsidRDefault="00105179" w:rsidP="00105179">
      <w:pPr>
        <w:spacing w:line="480" w:lineRule="auto"/>
        <w:ind w:firstLine="720"/>
        <w:rPr>
          <w:rFonts w:ascii="Times New Roman" w:hAnsi="Times New Roman" w:cs="Times New Roman"/>
          <w:sz w:val="24"/>
          <w:szCs w:val="24"/>
        </w:rPr>
      </w:pPr>
      <w:r w:rsidRPr="00105179">
        <w:rPr>
          <w:rFonts w:ascii="Times New Roman" w:hAnsi="Times New Roman" w:cs="Times New Roman"/>
          <w:i/>
          <w:iCs/>
          <w:sz w:val="24"/>
          <w:szCs w:val="24"/>
        </w:rPr>
        <w:t>Modeling opposing effects running counter to treatments.</w:t>
      </w:r>
      <w:r>
        <w:rPr>
          <w:rFonts w:ascii="Times New Roman" w:hAnsi="Times New Roman" w:cs="Times New Roman"/>
          <w:sz w:val="24"/>
          <w:szCs w:val="24"/>
        </w:rPr>
        <w:t xml:space="preserve"> </w:t>
      </w:r>
      <w:r w:rsidR="00B90D20" w:rsidRPr="002849A9">
        <w:rPr>
          <w:rFonts w:ascii="Times New Roman" w:hAnsi="Times New Roman" w:cs="Times New Roman"/>
          <w:sz w:val="24"/>
          <w:szCs w:val="24"/>
        </w:rPr>
        <w:t>Opposing indirect effects</w:t>
      </w:r>
      <w:r w:rsidR="00CE001B" w:rsidRPr="002849A9">
        <w:rPr>
          <w:rFonts w:ascii="Times New Roman" w:hAnsi="Times New Roman" w:cs="Times New Roman"/>
          <w:sz w:val="24"/>
          <w:szCs w:val="24"/>
        </w:rPr>
        <w:t xml:space="preserve"> known </w:t>
      </w:r>
      <w:r w:rsidR="00CE001B" w:rsidRPr="002849A9">
        <w:rPr>
          <w:rFonts w:ascii="Times New Roman" w:hAnsi="Times New Roman" w:cs="Times New Roman"/>
          <w:i/>
          <w:iCs/>
          <w:sz w:val="24"/>
          <w:szCs w:val="24"/>
        </w:rPr>
        <w:t>a priori</w:t>
      </w:r>
      <w:r w:rsidR="00B90D20" w:rsidRPr="002849A9">
        <w:rPr>
          <w:rFonts w:ascii="Times New Roman" w:hAnsi="Times New Roman" w:cs="Times New Roman"/>
          <w:sz w:val="24"/>
          <w:szCs w:val="24"/>
        </w:rPr>
        <w:t xml:space="preserve">. An experimental treatment impacts yield, but there are multiple intermediate steps in which the treatment ultimately impacts </w:t>
      </w:r>
      <w:r w:rsidR="000F34AA" w:rsidRPr="002849A9">
        <w:rPr>
          <w:rFonts w:ascii="Times New Roman" w:hAnsi="Times New Roman" w:cs="Times New Roman"/>
          <w:sz w:val="24"/>
          <w:szCs w:val="24"/>
        </w:rPr>
        <w:t>yield,</w:t>
      </w:r>
      <w:r w:rsidR="00B90D20" w:rsidRPr="002849A9">
        <w:rPr>
          <w:rFonts w:ascii="Times New Roman" w:hAnsi="Times New Roman" w:cs="Times New Roman"/>
          <w:sz w:val="24"/>
          <w:szCs w:val="24"/>
        </w:rPr>
        <w:t xml:space="preserve"> and those effects can be opposing. </w:t>
      </w:r>
    </w:p>
    <w:p w14:paraId="632C2937" w14:textId="249364CE" w:rsidR="00CE001B" w:rsidRPr="002849A9" w:rsidRDefault="00CE001B" w:rsidP="00105179">
      <w:pPr>
        <w:spacing w:line="480" w:lineRule="auto"/>
        <w:ind w:firstLine="720"/>
        <w:rPr>
          <w:rFonts w:ascii="Times New Roman" w:hAnsi="Times New Roman" w:cs="Times New Roman"/>
          <w:sz w:val="24"/>
          <w:szCs w:val="24"/>
        </w:rPr>
      </w:pPr>
      <w:r w:rsidRPr="00105179">
        <w:rPr>
          <w:rFonts w:ascii="Times New Roman" w:hAnsi="Times New Roman" w:cs="Times New Roman"/>
          <w:i/>
          <w:iCs/>
          <w:sz w:val="24"/>
          <w:szCs w:val="24"/>
        </w:rPr>
        <w:t>Evaluation of larger network of interactions</w:t>
      </w:r>
      <w:r w:rsidR="00105179">
        <w:rPr>
          <w:rFonts w:ascii="Times New Roman" w:hAnsi="Times New Roman" w:cs="Times New Roman"/>
          <w:i/>
          <w:iCs/>
          <w:sz w:val="24"/>
          <w:szCs w:val="24"/>
        </w:rPr>
        <w:t>.</w:t>
      </w:r>
      <w:r w:rsidRPr="002849A9">
        <w:rPr>
          <w:rFonts w:ascii="Times New Roman" w:hAnsi="Times New Roman" w:cs="Times New Roman"/>
          <w:sz w:val="24"/>
          <w:szCs w:val="24"/>
        </w:rPr>
        <w:t xml:space="preserve"> In larger-scale experiments, a large amount of data can be collected, and the primary task is reducing this complexity so management decisions can be made. Path analysis can be used as a model-pruning tool to evaluate which pathways can be removed from a network of variables and still retain some explanatory power.</w:t>
      </w:r>
    </w:p>
    <w:p w14:paraId="4F8C540C" w14:textId="190A6F6D" w:rsidR="00CE001B" w:rsidRPr="002849A9" w:rsidRDefault="00CE001B" w:rsidP="00105179">
      <w:pPr>
        <w:spacing w:line="480" w:lineRule="auto"/>
        <w:ind w:firstLine="720"/>
        <w:rPr>
          <w:rFonts w:ascii="Times New Roman" w:hAnsi="Times New Roman" w:cs="Times New Roman"/>
          <w:sz w:val="24"/>
          <w:szCs w:val="24"/>
        </w:rPr>
      </w:pPr>
      <w:r w:rsidRPr="00105179">
        <w:rPr>
          <w:rFonts w:ascii="Times New Roman" w:hAnsi="Times New Roman" w:cs="Times New Roman"/>
          <w:i/>
          <w:iCs/>
          <w:sz w:val="24"/>
          <w:szCs w:val="24"/>
        </w:rPr>
        <w:t>Illustration of system complexity</w:t>
      </w:r>
      <w:r w:rsidR="00105179">
        <w:rPr>
          <w:rFonts w:ascii="Times New Roman" w:hAnsi="Times New Roman" w:cs="Times New Roman"/>
          <w:i/>
          <w:iCs/>
          <w:sz w:val="24"/>
          <w:szCs w:val="24"/>
        </w:rPr>
        <w:t>.</w:t>
      </w:r>
      <w:r w:rsidRPr="002849A9">
        <w:rPr>
          <w:rFonts w:ascii="Times New Roman" w:hAnsi="Times New Roman" w:cs="Times New Roman"/>
          <w:sz w:val="24"/>
          <w:szCs w:val="24"/>
        </w:rPr>
        <w:t xml:space="preserve"> </w:t>
      </w:r>
      <w:r w:rsidR="00A60EE2" w:rsidRPr="002849A9">
        <w:rPr>
          <w:rFonts w:ascii="Times New Roman" w:hAnsi="Times New Roman" w:cs="Times New Roman"/>
          <w:sz w:val="24"/>
          <w:szCs w:val="24"/>
        </w:rPr>
        <w:t xml:space="preserve">Visualized structural equation models are powerful pedagogical tools for researchers. Tables and raw data cannot tell a story, but a well-designed interaction network can. By using SEM, one can ensure that the interaction network is </w:t>
      </w:r>
      <w:r w:rsidR="002849A9" w:rsidRPr="002849A9">
        <w:rPr>
          <w:rFonts w:ascii="Times New Roman" w:hAnsi="Times New Roman" w:cs="Times New Roman"/>
          <w:sz w:val="24"/>
          <w:szCs w:val="24"/>
        </w:rPr>
        <w:t>built</w:t>
      </w:r>
      <w:r w:rsidR="00A60EE2" w:rsidRPr="002849A9">
        <w:rPr>
          <w:rFonts w:ascii="Times New Roman" w:hAnsi="Times New Roman" w:cs="Times New Roman"/>
          <w:sz w:val="24"/>
          <w:szCs w:val="24"/>
        </w:rPr>
        <w:t xml:space="preserve"> on a quantitative foundation, and that the strength of direct and indirect effects, as well as their statistical significance, are incorporated into diagrams.</w:t>
      </w:r>
    </w:p>
    <w:p w14:paraId="68E6E161" w14:textId="2F275DDC" w:rsidR="001031DC" w:rsidRDefault="001031DC" w:rsidP="001031DC">
      <w:pPr>
        <w:spacing w:line="480" w:lineRule="auto"/>
        <w:rPr>
          <w:rFonts w:ascii="Times New Roman" w:hAnsi="Times New Roman" w:cs="Times New Roman"/>
          <w:sz w:val="24"/>
          <w:szCs w:val="24"/>
        </w:rPr>
      </w:pPr>
    </w:p>
    <w:p w14:paraId="508B8D5F" w14:textId="42329288" w:rsidR="00FD4F85" w:rsidRPr="00105179" w:rsidRDefault="001031DC" w:rsidP="002D2F24">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Part 2: </w:t>
      </w:r>
      <w:r w:rsidR="00105179">
        <w:rPr>
          <w:rFonts w:ascii="Times New Roman" w:hAnsi="Times New Roman" w:cs="Times New Roman"/>
          <w:b/>
          <w:bCs/>
          <w:sz w:val="24"/>
          <w:szCs w:val="24"/>
        </w:rPr>
        <w:t>Applied problems path analysis may not be best suited for</w:t>
      </w:r>
      <w:r w:rsidR="00E52001">
        <w:rPr>
          <w:rFonts w:ascii="Times New Roman" w:hAnsi="Times New Roman" w:cs="Times New Roman"/>
          <w:b/>
          <w:bCs/>
          <w:sz w:val="24"/>
          <w:szCs w:val="24"/>
        </w:rPr>
        <w:t xml:space="preserve"> when evaluating management of pest and beneficial species</w:t>
      </w:r>
    </w:p>
    <w:p w14:paraId="7066E308" w14:textId="3FF78A86" w:rsidR="00492E32" w:rsidRPr="00C6094B" w:rsidRDefault="00105179" w:rsidP="00451610">
      <w:pPr>
        <w:spacing w:line="480" w:lineRule="auto"/>
        <w:ind w:firstLine="720"/>
        <w:rPr>
          <w:rFonts w:ascii="Times New Roman" w:hAnsi="Times New Roman" w:cs="Times New Roman"/>
          <w:sz w:val="24"/>
          <w:szCs w:val="24"/>
        </w:rPr>
      </w:pPr>
      <w:r w:rsidRPr="00105179">
        <w:rPr>
          <w:rFonts w:ascii="Times New Roman" w:hAnsi="Times New Roman" w:cs="Times New Roman"/>
          <w:i/>
          <w:iCs/>
          <w:sz w:val="24"/>
          <w:szCs w:val="24"/>
        </w:rPr>
        <w:lastRenderedPageBreak/>
        <w:t>Exploratory analyses</w:t>
      </w:r>
      <w:r w:rsidR="00492E32" w:rsidRPr="00105179">
        <w:rPr>
          <w:rFonts w:ascii="Times New Roman" w:hAnsi="Times New Roman" w:cs="Times New Roman"/>
          <w:i/>
          <w:iCs/>
          <w:sz w:val="24"/>
          <w:szCs w:val="24"/>
        </w:rPr>
        <w:t>.</w:t>
      </w:r>
      <w:r>
        <w:rPr>
          <w:rFonts w:ascii="Times New Roman" w:hAnsi="Times New Roman" w:cs="Times New Roman"/>
          <w:sz w:val="24"/>
          <w:szCs w:val="24"/>
        </w:rPr>
        <w:t xml:space="preserve"> </w:t>
      </w:r>
      <w:r w:rsidR="00492E32" w:rsidRPr="00C6094B">
        <w:rPr>
          <w:rFonts w:ascii="Times New Roman" w:hAnsi="Times New Roman" w:cs="Times New Roman"/>
          <w:sz w:val="24"/>
          <w:szCs w:val="24"/>
        </w:rPr>
        <w:t>The construction of a path diagram and completion of a path analysis all assume the researcher is able to make strong assertions about cause-and-effect. For example, the addition of natural enemies will reduce the abundance of a prey herbivore. Clark et al. 2016 makes the assertion that a predator exclusion by way of a tanglefoot barrier on tree saplings directly reduce the abundance of predatory ants. Following this, these predatory ants are expected to have a negative impact on the abundance of caterpillars, an established prey item (citation on cc eating caterpillars).</w:t>
      </w:r>
    </w:p>
    <w:p w14:paraId="63396A5A" w14:textId="64466B29" w:rsidR="00492E32" w:rsidRPr="00C6094B" w:rsidRDefault="00492E32" w:rsidP="002D2F24">
      <w:pPr>
        <w:spacing w:line="480" w:lineRule="auto"/>
        <w:rPr>
          <w:rFonts w:ascii="Times New Roman" w:hAnsi="Times New Roman" w:cs="Times New Roman"/>
          <w:sz w:val="24"/>
          <w:szCs w:val="24"/>
        </w:rPr>
      </w:pPr>
    </w:p>
    <w:p w14:paraId="7C89E1A0" w14:textId="6426427D" w:rsidR="00492E32" w:rsidRPr="00C6094B" w:rsidRDefault="00105179" w:rsidP="00451610">
      <w:pPr>
        <w:spacing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Networks </w:t>
      </w:r>
      <w:r w:rsidRPr="00105179">
        <w:rPr>
          <w:rFonts w:ascii="Times New Roman" w:hAnsi="Times New Roman" w:cs="Times New Roman"/>
          <w:i/>
          <w:iCs/>
          <w:sz w:val="24"/>
          <w:szCs w:val="24"/>
        </w:rPr>
        <w:t>where cause and effect relationships are not yet established</w:t>
      </w:r>
      <w:r w:rsidR="00492E32" w:rsidRPr="00C6094B">
        <w:rPr>
          <w:rFonts w:ascii="Times New Roman" w:hAnsi="Times New Roman" w:cs="Times New Roman"/>
          <w:sz w:val="24"/>
          <w:szCs w:val="24"/>
        </w:rPr>
        <w:t xml:space="preserve">. For studies in complex insect or plant communities, </w:t>
      </w:r>
      <w:r w:rsidR="00C6094B" w:rsidRPr="00C6094B">
        <w:rPr>
          <w:rFonts w:ascii="Times New Roman" w:hAnsi="Times New Roman" w:cs="Times New Roman"/>
          <w:sz w:val="24"/>
          <w:szCs w:val="24"/>
        </w:rPr>
        <w:t>hypothesis</w:t>
      </w:r>
      <w:r w:rsidR="00492E32" w:rsidRPr="00C6094B">
        <w:rPr>
          <w:rFonts w:ascii="Times New Roman" w:hAnsi="Times New Roman" w:cs="Times New Roman"/>
          <w:sz w:val="24"/>
          <w:szCs w:val="24"/>
        </w:rPr>
        <w:t xml:space="preserve"> may revolve around questions of community partitioning. For </w:t>
      </w:r>
      <w:proofErr w:type="gramStart"/>
      <w:r w:rsidR="00492E32" w:rsidRPr="00C6094B">
        <w:rPr>
          <w:rFonts w:ascii="Times New Roman" w:hAnsi="Times New Roman" w:cs="Times New Roman"/>
          <w:sz w:val="24"/>
          <w:szCs w:val="24"/>
        </w:rPr>
        <w:t>example</w:t>
      </w:r>
      <w:proofErr w:type="gramEnd"/>
      <w:r w:rsidR="00492E32" w:rsidRPr="00C6094B">
        <w:rPr>
          <w:rFonts w:ascii="Times New Roman" w:hAnsi="Times New Roman" w:cs="Times New Roman"/>
          <w:sz w:val="24"/>
          <w:szCs w:val="24"/>
        </w:rPr>
        <w:t xml:space="preserve"> “are pollinator communities different in urban </w:t>
      </w:r>
      <w:r w:rsidR="00C6094B" w:rsidRPr="00C6094B">
        <w:rPr>
          <w:rFonts w:ascii="Times New Roman" w:hAnsi="Times New Roman" w:cs="Times New Roman"/>
          <w:sz w:val="24"/>
          <w:szCs w:val="24"/>
        </w:rPr>
        <w:t>environments</w:t>
      </w:r>
      <w:r w:rsidR="00492E32" w:rsidRPr="00C6094B">
        <w:rPr>
          <w:rFonts w:ascii="Times New Roman" w:hAnsi="Times New Roman" w:cs="Times New Roman"/>
          <w:sz w:val="24"/>
          <w:szCs w:val="24"/>
        </w:rPr>
        <w:t xml:space="preserve"> compared to conventional rural farms.” In this case, </w:t>
      </w:r>
      <w:r w:rsidR="00C6094B" w:rsidRPr="00C6094B">
        <w:rPr>
          <w:rFonts w:ascii="Times New Roman" w:hAnsi="Times New Roman" w:cs="Times New Roman"/>
          <w:sz w:val="24"/>
          <w:szCs w:val="24"/>
        </w:rPr>
        <w:t>ordination</w:t>
      </w:r>
      <w:r w:rsidR="00492E32" w:rsidRPr="00C6094B">
        <w:rPr>
          <w:rFonts w:ascii="Times New Roman" w:hAnsi="Times New Roman" w:cs="Times New Roman"/>
          <w:sz w:val="24"/>
          <w:szCs w:val="24"/>
        </w:rPr>
        <w:t xml:space="preserve"> techniques are superior as they do not require </w:t>
      </w:r>
      <w:r w:rsidR="00C6094B" w:rsidRPr="00C6094B">
        <w:rPr>
          <w:rFonts w:ascii="Times New Roman" w:hAnsi="Times New Roman" w:cs="Times New Roman"/>
          <w:sz w:val="24"/>
          <w:szCs w:val="24"/>
        </w:rPr>
        <w:t>assumptions</w:t>
      </w:r>
      <w:r w:rsidR="00492E32" w:rsidRPr="00C6094B">
        <w:rPr>
          <w:rFonts w:ascii="Times New Roman" w:hAnsi="Times New Roman" w:cs="Times New Roman"/>
          <w:sz w:val="24"/>
          <w:szCs w:val="24"/>
        </w:rPr>
        <w:t xml:space="preserve"> about the </w:t>
      </w:r>
      <w:r w:rsidR="00C6094B" w:rsidRPr="00C6094B">
        <w:rPr>
          <w:rFonts w:ascii="Times New Roman" w:hAnsi="Times New Roman" w:cs="Times New Roman"/>
          <w:sz w:val="24"/>
          <w:szCs w:val="24"/>
        </w:rPr>
        <w:t>interactions</w:t>
      </w:r>
      <w:r w:rsidR="00492E32" w:rsidRPr="00C6094B">
        <w:rPr>
          <w:rFonts w:ascii="Times New Roman" w:hAnsi="Times New Roman" w:cs="Times New Roman"/>
          <w:sz w:val="24"/>
          <w:szCs w:val="24"/>
        </w:rPr>
        <w:t xml:space="preserve"> among members of this community or even if they directly impact pollination in host plants. Path analysis would be a suitable technique once several key pathways, like a </w:t>
      </w:r>
      <w:r w:rsidR="00C6094B" w:rsidRPr="00C6094B">
        <w:rPr>
          <w:rFonts w:ascii="Times New Roman" w:hAnsi="Times New Roman" w:cs="Times New Roman"/>
          <w:sz w:val="24"/>
          <w:szCs w:val="24"/>
        </w:rPr>
        <w:t>dominant</w:t>
      </w:r>
      <w:r w:rsidR="00492E32" w:rsidRPr="00C6094B">
        <w:rPr>
          <w:rFonts w:ascii="Times New Roman" w:hAnsi="Times New Roman" w:cs="Times New Roman"/>
          <w:sz w:val="24"/>
          <w:szCs w:val="24"/>
        </w:rPr>
        <w:t xml:space="preserve"> pollinator and its known effect on seed </w:t>
      </w:r>
      <w:r w:rsidR="00C6094B" w:rsidRPr="00C6094B">
        <w:rPr>
          <w:rFonts w:ascii="Times New Roman" w:hAnsi="Times New Roman" w:cs="Times New Roman"/>
          <w:sz w:val="24"/>
          <w:szCs w:val="24"/>
        </w:rPr>
        <w:t>production</w:t>
      </w:r>
      <w:r w:rsidR="00492E32" w:rsidRPr="00C6094B">
        <w:rPr>
          <w:rFonts w:ascii="Times New Roman" w:hAnsi="Times New Roman" w:cs="Times New Roman"/>
          <w:sz w:val="24"/>
          <w:szCs w:val="24"/>
        </w:rPr>
        <w:t xml:space="preserve">, are established (are there any </w:t>
      </w:r>
      <w:r w:rsidR="00C6094B" w:rsidRPr="00C6094B">
        <w:rPr>
          <w:rFonts w:ascii="Times New Roman" w:hAnsi="Times New Roman" w:cs="Times New Roman"/>
          <w:sz w:val="24"/>
          <w:szCs w:val="24"/>
        </w:rPr>
        <w:t>pollinator</w:t>
      </w:r>
      <w:r w:rsidR="00492E32" w:rsidRPr="00C6094B">
        <w:rPr>
          <w:rFonts w:ascii="Times New Roman" w:hAnsi="Times New Roman" w:cs="Times New Roman"/>
          <w:sz w:val="24"/>
          <w:szCs w:val="24"/>
        </w:rPr>
        <w:t xml:space="preserve"> path analysis examples??).</w:t>
      </w:r>
    </w:p>
    <w:p w14:paraId="0FC9FFA7" w14:textId="53615700" w:rsidR="00492E32" w:rsidRPr="00C6094B" w:rsidRDefault="00492E32" w:rsidP="002D2F24">
      <w:pPr>
        <w:spacing w:line="480" w:lineRule="auto"/>
        <w:rPr>
          <w:rFonts w:ascii="Times New Roman" w:hAnsi="Times New Roman" w:cs="Times New Roman"/>
          <w:sz w:val="24"/>
          <w:szCs w:val="24"/>
        </w:rPr>
      </w:pPr>
    </w:p>
    <w:p w14:paraId="66F7E6D3" w14:textId="43873464" w:rsidR="006E058B" w:rsidRPr="00C6094B" w:rsidRDefault="00105179" w:rsidP="00451610">
      <w:pPr>
        <w:spacing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Systems in which bidirectional feedbacks dominate </w:t>
      </w:r>
      <w:r w:rsidR="006E058B" w:rsidRPr="00C6094B">
        <w:rPr>
          <w:rFonts w:ascii="Times New Roman" w:hAnsi="Times New Roman" w:cs="Times New Roman"/>
          <w:sz w:val="24"/>
          <w:szCs w:val="24"/>
        </w:rPr>
        <w:t xml:space="preserve">Feedbacks are common in ecological networks. For example, visitation by nectar-feeding insects can induce more nectar production, which can lead to increased pollinator recruitment (citation needed). Similarly, vector-borne pathogens can weaken the induced </w:t>
      </w:r>
      <w:r w:rsidR="00C6094B" w:rsidRPr="00C6094B">
        <w:rPr>
          <w:rFonts w:ascii="Times New Roman" w:hAnsi="Times New Roman" w:cs="Times New Roman"/>
          <w:sz w:val="24"/>
          <w:szCs w:val="24"/>
        </w:rPr>
        <w:t>defenses</w:t>
      </w:r>
      <w:r w:rsidR="006E058B" w:rsidRPr="00C6094B">
        <w:rPr>
          <w:rFonts w:ascii="Times New Roman" w:hAnsi="Times New Roman" w:cs="Times New Roman"/>
          <w:sz w:val="24"/>
          <w:szCs w:val="24"/>
        </w:rPr>
        <w:t xml:space="preserve"> of host plants, </w:t>
      </w:r>
      <w:r w:rsidR="00C6094B" w:rsidRPr="00C6094B">
        <w:rPr>
          <w:rFonts w:ascii="Times New Roman" w:hAnsi="Times New Roman" w:cs="Times New Roman"/>
          <w:sz w:val="24"/>
          <w:szCs w:val="24"/>
        </w:rPr>
        <w:t>increasing</w:t>
      </w:r>
      <w:r w:rsidR="006E058B" w:rsidRPr="00C6094B">
        <w:rPr>
          <w:rFonts w:ascii="Times New Roman" w:hAnsi="Times New Roman" w:cs="Times New Roman"/>
          <w:sz w:val="24"/>
          <w:szCs w:val="24"/>
        </w:rPr>
        <w:t xml:space="preserve"> the fitness and </w:t>
      </w:r>
      <w:r w:rsidR="00C6094B" w:rsidRPr="00C6094B">
        <w:rPr>
          <w:rFonts w:ascii="Times New Roman" w:hAnsi="Times New Roman" w:cs="Times New Roman"/>
          <w:sz w:val="24"/>
          <w:szCs w:val="24"/>
        </w:rPr>
        <w:t>reproduction</w:t>
      </w:r>
      <w:r w:rsidR="006E058B" w:rsidRPr="00C6094B">
        <w:rPr>
          <w:rFonts w:ascii="Times New Roman" w:hAnsi="Times New Roman" w:cs="Times New Roman"/>
          <w:sz w:val="24"/>
          <w:szCs w:val="24"/>
        </w:rPr>
        <w:t xml:space="preserve"> of the vector herbivore. In systems where higher vector densities increase transmission, a similar feedback loop occurs until the host dies (citation from pea aphids). For </w:t>
      </w:r>
      <w:r w:rsidR="006E058B" w:rsidRPr="00C6094B">
        <w:rPr>
          <w:rFonts w:ascii="Times New Roman" w:hAnsi="Times New Roman" w:cs="Times New Roman"/>
          <w:sz w:val="24"/>
          <w:szCs w:val="24"/>
        </w:rPr>
        <w:lastRenderedPageBreak/>
        <w:t xml:space="preserve">larger networks of bidirectional interactions that make hypotheses about </w:t>
      </w:r>
      <w:r w:rsidR="00C6094B" w:rsidRPr="00C6094B">
        <w:rPr>
          <w:rFonts w:ascii="Times New Roman" w:hAnsi="Times New Roman" w:cs="Times New Roman"/>
          <w:sz w:val="24"/>
          <w:szCs w:val="24"/>
        </w:rPr>
        <w:t>connectivity</w:t>
      </w:r>
      <w:r w:rsidR="006E058B" w:rsidRPr="00C6094B">
        <w:rPr>
          <w:rFonts w:ascii="Times New Roman" w:hAnsi="Times New Roman" w:cs="Times New Roman"/>
          <w:sz w:val="24"/>
          <w:szCs w:val="24"/>
        </w:rPr>
        <w:t xml:space="preserve"> or evenness, bipartite networks would be the appropriate technique.</w:t>
      </w:r>
    </w:p>
    <w:p w14:paraId="647A0177" w14:textId="3797258C" w:rsidR="006E058B" w:rsidRPr="00C6094B" w:rsidRDefault="006E058B" w:rsidP="002D2F24">
      <w:pPr>
        <w:spacing w:line="480" w:lineRule="auto"/>
        <w:rPr>
          <w:rFonts w:ascii="Times New Roman" w:hAnsi="Times New Roman" w:cs="Times New Roman"/>
          <w:sz w:val="24"/>
          <w:szCs w:val="24"/>
        </w:rPr>
      </w:pPr>
    </w:p>
    <w:p w14:paraId="38EB30DD" w14:textId="612DCB80" w:rsidR="00C6094B" w:rsidRPr="00C6094B" w:rsidRDefault="00105179" w:rsidP="00451610">
      <w:pPr>
        <w:spacing w:line="480" w:lineRule="auto"/>
        <w:ind w:firstLine="720"/>
        <w:rPr>
          <w:rFonts w:ascii="Times New Roman" w:hAnsi="Times New Roman" w:cs="Times New Roman"/>
          <w:sz w:val="24"/>
          <w:szCs w:val="24"/>
        </w:rPr>
      </w:pPr>
      <w:r w:rsidRPr="00105179">
        <w:rPr>
          <w:rFonts w:ascii="Times New Roman" w:hAnsi="Times New Roman" w:cs="Times New Roman"/>
          <w:i/>
          <w:iCs/>
          <w:sz w:val="24"/>
          <w:szCs w:val="24"/>
        </w:rPr>
        <w:t>Experiments with</w:t>
      </w:r>
      <w:r w:rsidR="00C6094B" w:rsidRPr="00105179">
        <w:rPr>
          <w:rFonts w:ascii="Times New Roman" w:hAnsi="Times New Roman" w:cs="Times New Roman"/>
          <w:i/>
          <w:iCs/>
          <w:sz w:val="24"/>
          <w:szCs w:val="24"/>
        </w:rPr>
        <w:t xml:space="preserve"> higher-order interaction terms.</w:t>
      </w:r>
      <w:r w:rsidR="00C6094B" w:rsidRPr="00C6094B">
        <w:rPr>
          <w:rFonts w:ascii="Times New Roman" w:hAnsi="Times New Roman" w:cs="Times New Roman"/>
          <w:sz w:val="24"/>
          <w:szCs w:val="24"/>
        </w:rPr>
        <w:t xml:space="preserve"> There is rarely embedded in R packages preventing a user form specifying a predictor variable with a large number of classes. For example, a researcher may intend to examine an organic pest control practice with 6 different protocols compared to a control. In this case the model may be approached by comparing these 6 protocols to a control. However, this means drawing 6 lines to additional nodes, and if indirect effects are being modeled, the outcome quickly becomes a tangled mess. </w:t>
      </w:r>
    </w:p>
    <w:p w14:paraId="71A77A0B" w14:textId="2D5561ED" w:rsidR="00C6094B" w:rsidRPr="00C6094B" w:rsidRDefault="00C6094B" w:rsidP="002D2F24">
      <w:pPr>
        <w:spacing w:line="480" w:lineRule="auto"/>
        <w:rPr>
          <w:rFonts w:ascii="Times New Roman" w:hAnsi="Times New Roman" w:cs="Times New Roman"/>
          <w:sz w:val="24"/>
          <w:szCs w:val="24"/>
        </w:rPr>
      </w:pPr>
    </w:p>
    <w:p w14:paraId="58D7EA23" w14:textId="01A57B85" w:rsidR="00FD4F85" w:rsidRPr="00C6094B" w:rsidRDefault="00C6094B" w:rsidP="002D2F24">
      <w:pPr>
        <w:spacing w:line="480" w:lineRule="auto"/>
        <w:rPr>
          <w:rFonts w:ascii="Times New Roman" w:hAnsi="Times New Roman" w:cs="Times New Roman"/>
          <w:sz w:val="24"/>
          <w:szCs w:val="24"/>
        </w:rPr>
      </w:pPr>
      <w:r w:rsidRPr="00C6094B">
        <w:rPr>
          <w:rFonts w:ascii="Times New Roman" w:hAnsi="Times New Roman" w:cs="Times New Roman"/>
          <w:sz w:val="24"/>
          <w:szCs w:val="24"/>
        </w:rPr>
        <w:t xml:space="preserve">Since, in multiple regression, an interaction term is just specifying a larger number of regression parameters, the same issue arises. For example, if </w:t>
      </w:r>
      <w:proofErr w:type="gramStart"/>
      <w:r w:rsidRPr="00C6094B">
        <w:rPr>
          <w:rFonts w:ascii="Times New Roman" w:hAnsi="Times New Roman" w:cs="Times New Roman"/>
          <w:sz w:val="24"/>
          <w:szCs w:val="24"/>
        </w:rPr>
        <w:t>a research</w:t>
      </w:r>
      <w:proofErr w:type="gramEnd"/>
      <w:r w:rsidRPr="00C6094B">
        <w:rPr>
          <w:rFonts w:ascii="Times New Roman" w:hAnsi="Times New Roman" w:cs="Times New Roman"/>
          <w:sz w:val="24"/>
          <w:szCs w:val="24"/>
        </w:rPr>
        <w:t xml:space="preserve"> intends to see how a treatment with 2 levels </w:t>
      </w:r>
      <w:proofErr w:type="gramStart"/>
      <w:r w:rsidRPr="00C6094B">
        <w:rPr>
          <w:rFonts w:ascii="Times New Roman" w:hAnsi="Times New Roman" w:cs="Times New Roman"/>
          <w:sz w:val="24"/>
          <w:szCs w:val="24"/>
        </w:rPr>
        <w:t>interactions</w:t>
      </w:r>
      <w:proofErr w:type="gramEnd"/>
      <w:r w:rsidRPr="00C6094B">
        <w:rPr>
          <w:rFonts w:ascii="Times New Roman" w:hAnsi="Times New Roman" w:cs="Times New Roman"/>
          <w:sz w:val="24"/>
          <w:szCs w:val="24"/>
        </w:rPr>
        <w:t xml:space="preserve"> with two further treatments (2x2x2). Now eight linkages are being analyzed including any cascading impacts. </w:t>
      </w:r>
    </w:p>
    <w:p w14:paraId="1AD40501" w14:textId="57856784" w:rsidR="00C6094B" w:rsidRPr="00C6094B" w:rsidRDefault="00C6094B" w:rsidP="002D2F24">
      <w:pPr>
        <w:spacing w:line="480" w:lineRule="auto"/>
        <w:rPr>
          <w:rFonts w:ascii="Times New Roman" w:hAnsi="Times New Roman" w:cs="Times New Roman"/>
          <w:sz w:val="24"/>
          <w:szCs w:val="24"/>
        </w:rPr>
      </w:pPr>
    </w:p>
    <w:p w14:paraId="49498542" w14:textId="77777777" w:rsidR="00A41D94" w:rsidRDefault="00C6094B" w:rsidP="002D2F24">
      <w:pPr>
        <w:spacing w:line="480" w:lineRule="auto"/>
        <w:rPr>
          <w:rFonts w:ascii="Times New Roman" w:hAnsi="Times New Roman" w:cs="Times New Roman"/>
          <w:sz w:val="24"/>
          <w:szCs w:val="24"/>
        </w:rPr>
      </w:pPr>
      <w:commentRangeStart w:id="1"/>
      <w:r w:rsidRPr="00C6094B">
        <w:rPr>
          <w:rFonts w:ascii="Times New Roman" w:hAnsi="Times New Roman" w:cs="Times New Roman"/>
          <w:sz w:val="24"/>
          <w:szCs w:val="24"/>
        </w:rPr>
        <w:t xml:space="preserve">These limitations don’t preclude analysis, but instead present a barrier for interpretability. Effective models convey a clear message and shouldn’t be harder to interpret than the raw data. </w:t>
      </w:r>
      <w:commentRangeEnd w:id="1"/>
      <w:r w:rsidR="00A41D94">
        <w:rPr>
          <w:rStyle w:val="CommentReference"/>
        </w:rPr>
        <w:commentReference w:id="1"/>
      </w:r>
    </w:p>
    <w:p w14:paraId="2ECC6711" w14:textId="77777777" w:rsidR="00A41D94" w:rsidRDefault="00A41D94" w:rsidP="002D2F24">
      <w:pPr>
        <w:spacing w:line="480" w:lineRule="auto"/>
        <w:rPr>
          <w:rFonts w:ascii="Times New Roman" w:hAnsi="Times New Roman" w:cs="Times New Roman"/>
          <w:sz w:val="24"/>
          <w:szCs w:val="24"/>
        </w:rPr>
      </w:pPr>
    </w:p>
    <w:p w14:paraId="72593D16" w14:textId="265B2F3C" w:rsidR="00C6094B" w:rsidRDefault="00A41D94" w:rsidP="00451610">
      <w:pPr>
        <w:spacing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Experiments with blocks or different treatments with non-additive effects. </w:t>
      </w:r>
      <w:r w:rsidR="00484EB0">
        <w:rPr>
          <w:rFonts w:ascii="Times New Roman" w:hAnsi="Times New Roman" w:cs="Times New Roman"/>
          <w:sz w:val="24"/>
          <w:szCs w:val="24"/>
        </w:rPr>
        <w:t xml:space="preserve">An alternative is </w:t>
      </w:r>
      <w:r w:rsidR="00C6094B" w:rsidRPr="00C6094B">
        <w:rPr>
          <w:rFonts w:ascii="Times New Roman" w:hAnsi="Times New Roman" w:cs="Times New Roman"/>
          <w:sz w:val="24"/>
          <w:szCs w:val="24"/>
        </w:rPr>
        <w:t>partitioning the analysis into smaller models. In the case of comparing 4 locations, each location could be its own path model.</w:t>
      </w:r>
      <w:r>
        <w:rPr>
          <w:rFonts w:ascii="Times New Roman" w:hAnsi="Times New Roman" w:cs="Times New Roman"/>
          <w:sz w:val="24"/>
          <w:szCs w:val="24"/>
        </w:rPr>
        <w:t xml:space="preserve"> </w:t>
      </w:r>
      <w:r w:rsidR="00C6094B" w:rsidRPr="00C6094B">
        <w:rPr>
          <w:rFonts w:ascii="Times New Roman" w:hAnsi="Times New Roman" w:cs="Times New Roman"/>
          <w:sz w:val="24"/>
          <w:szCs w:val="24"/>
        </w:rPr>
        <w:t>(2)</w:t>
      </w:r>
      <w:r w:rsidR="00A65EFA">
        <w:rPr>
          <w:rFonts w:ascii="Times New Roman" w:hAnsi="Times New Roman" w:cs="Times New Roman"/>
          <w:sz w:val="24"/>
          <w:szCs w:val="24"/>
        </w:rPr>
        <w:t xml:space="preserve"> relying on </w:t>
      </w:r>
      <w:proofErr w:type="spellStart"/>
      <w:r w:rsidR="00A65EFA">
        <w:rPr>
          <w:rFonts w:ascii="Times New Roman" w:hAnsi="Times New Roman" w:cs="Times New Roman"/>
          <w:sz w:val="24"/>
          <w:szCs w:val="24"/>
        </w:rPr>
        <w:t>glms</w:t>
      </w:r>
      <w:proofErr w:type="spellEnd"/>
      <w:r w:rsidR="00A65EFA">
        <w:rPr>
          <w:rFonts w:ascii="Times New Roman" w:hAnsi="Times New Roman" w:cs="Times New Roman"/>
          <w:sz w:val="24"/>
          <w:szCs w:val="24"/>
        </w:rPr>
        <w:t xml:space="preserve"> and </w:t>
      </w:r>
      <w:proofErr w:type="spellStart"/>
      <w:r w:rsidR="00A65EFA">
        <w:rPr>
          <w:rFonts w:ascii="Times New Roman" w:hAnsi="Times New Roman" w:cs="Times New Roman"/>
          <w:sz w:val="24"/>
          <w:szCs w:val="24"/>
        </w:rPr>
        <w:t>glmms</w:t>
      </w:r>
      <w:proofErr w:type="spellEnd"/>
      <w:r w:rsidR="00A65EFA">
        <w:rPr>
          <w:rFonts w:ascii="Times New Roman" w:hAnsi="Times New Roman" w:cs="Times New Roman"/>
          <w:sz w:val="24"/>
          <w:szCs w:val="24"/>
        </w:rPr>
        <w:t xml:space="preserve"> to analyze the terminal variable of interest</w:t>
      </w:r>
      <w:r w:rsidR="00A23BB5">
        <w:rPr>
          <w:rFonts w:ascii="Times New Roman" w:hAnsi="Times New Roman" w:cs="Times New Roman"/>
          <w:sz w:val="24"/>
          <w:szCs w:val="24"/>
        </w:rPr>
        <w:t>. If there are still unresolved concerns about indirect effects a smaller dataset can be used to create a path model.</w:t>
      </w:r>
    </w:p>
    <w:p w14:paraId="6431055D" w14:textId="47A7B287" w:rsidR="00A23BB5" w:rsidRDefault="00A23BB5" w:rsidP="002D2F24">
      <w:pPr>
        <w:spacing w:line="480" w:lineRule="auto"/>
        <w:rPr>
          <w:rFonts w:ascii="Times New Roman" w:hAnsi="Times New Roman" w:cs="Times New Roman"/>
          <w:sz w:val="24"/>
          <w:szCs w:val="24"/>
        </w:rPr>
      </w:pPr>
    </w:p>
    <w:p w14:paraId="360920B6" w14:textId="37A19B43" w:rsidR="00EA4F18" w:rsidRDefault="00FE52D6" w:rsidP="00451610">
      <w:pPr>
        <w:spacing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Datasets in which high-level variable selection is necessary. </w:t>
      </w:r>
      <w:r w:rsidR="00EA4F18">
        <w:rPr>
          <w:rFonts w:ascii="Times New Roman" w:hAnsi="Times New Roman" w:cs="Times New Roman"/>
          <w:sz w:val="24"/>
          <w:szCs w:val="24"/>
        </w:rPr>
        <w:t xml:space="preserve">It is our experience that path analysis is a tool to be considered far into the process of understanding the key environmental variables driving the structure of an </w:t>
      </w:r>
      <w:r>
        <w:rPr>
          <w:rFonts w:ascii="Times New Roman" w:hAnsi="Times New Roman" w:cs="Times New Roman"/>
          <w:sz w:val="24"/>
          <w:szCs w:val="24"/>
        </w:rPr>
        <w:t>interaction</w:t>
      </w:r>
      <w:r w:rsidR="00EA4F18">
        <w:rPr>
          <w:rFonts w:ascii="Times New Roman" w:hAnsi="Times New Roman" w:cs="Times New Roman"/>
          <w:sz w:val="24"/>
          <w:szCs w:val="24"/>
        </w:rPr>
        <w:t xml:space="preserve"> network. If researchers are still at the exploratory phase and looking to rule out or account for </w:t>
      </w:r>
      <w:r>
        <w:rPr>
          <w:rFonts w:ascii="Times New Roman" w:hAnsi="Times New Roman" w:cs="Times New Roman"/>
          <w:sz w:val="24"/>
          <w:szCs w:val="24"/>
        </w:rPr>
        <w:t>continuous</w:t>
      </w:r>
      <w:r w:rsidR="00EA4F18">
        <w:rPr>
          <w:rFonts w:ascii="Times New Roman" w:hAnsi="Times New Roman" w:cs="Times New Roman"/>
          <w:sz w:val="24"/>
          <w:szCs w:val="24"/>
        </w:rPr>
        <w:t xml:space="preserve"> variables like daily max temps, elevation, year, etc., traditional multivariate tools like </w:t>
      </w:r>
      <w:commentRangeStart w:id="2"/>
      <w:proofErr w:type="gramStart"/>
      <w:r w:rsidR="00EA4F18">
        <w:rPr>
          <w:rFonts w:ascii="Times New Roman" w:hAnsi="Times New Roman" w:cs="Times New Roman"/>
          <w:sz w:val="24"/>
          <w:szCs w:val="24"/>
        </w:rPr>
        <w:t>principle</w:t>
      </w:r>
      <w:proofErr w:type="gramEnd"/>
      <w:r w:rsidR="00EA4F18">
        <w:rPr>
          <w:rFonts w:ascii="Times New Roman" w:hAnsi="Times New Roman" w:cs="Times New Roman"/>
          <w:sz w:val="24"/>
          <w:szCs w:val="24"/>
        </w:rPr>
        <w:t xml:space="preserve"> components </w:t>
      </w:r>
      <w:commentRangeEnd w:id="2"/>
      <w:r w:rsidR="00EA4F18">
        <w:rPr>
          <w:rStyle w:val="CommentReference"/>
        </w:rPr>
        <w:commentReference w:id="2"/>
      </w:r>
      <w:r w:rsidR="00EA4F18">
        <w:rPr>
          <w:rFonts w:ascii="Times New Roman" w:hAnsi="Times New Roman" w:cs="Times New Roman"/>
          <w:sz w:val="24"/>
          <w:szCs w:val="24"/>
        </w:rPr>
        <w:t>may be more informative.</w:t>
      </w:r>
      <w:r>
        <w:rPr>
          <w:rFonts w:ascii="Times New Roman" w:hAnsi="Times New Roman" w:cs="Times New Roman"/>
          <w:sz w:val="24"/>
          <w:szCs w:val="24"/>
        </w:rPr>
        <w:t xml:space="preserve"> Model selection is indeed provided in some frameworks (</w:t>
      </w:r>
      <w:r w:rsidRPr="00FE52D6">
        <w:rPr>
          <w:rFonts w:ascii="Times New Roman" w:hAnsi="Times New Roman" w:cs="Times New Roman"/>
          <w:sz w:val="24"/>
          <w:szCs w:val="24"/>
          <w:highlight w:val="yellow"/>
        </w:rPr>
        <w:t>see paper that I said half scooped us</w:t>
      </w:r>
      <w:r>
        <w:rPr>
          <w:rFonts w:ascii="Times New Roman" w:hAnsi="Times New Roman" w:cs="Times New Roman"/>
          <w:sz w:val="24"/>
          <w:szCs w:val="24"/>
        </w:rPr>
        <w:t>).</w:t>
      </w:r>
    </w:p>
    <w:p w14:paraId="1901648A" w14:textId="657AD00E" w:rsidR="00EA4F18" w:rsidRDefault="00EA4F18" w:rsidP="002D2F24">
      <w:pPr>
        <w:spacing w:line="480" w:lineRule="auto"/>
        <w:rPr>
          <w:rFonts w:ascii="Times New Roman" w:hAnsi="Times New Roman" w:cs="Times New Roman"/>
          <w:sz w:val="24"/>
          <w:szCs w:val="24"/>
        </w:rPr>
      </w:pPr>
    </w:p>
    <w:p w14:paraId="1184D472" w14:textId="149069C2" w:rsidR="00EA4F18" w:rsidRDefault="00FE52D6" w:rsidP="00451610">
      <w:pPr>
        <w:spacing w:line="480" w:lineRule="auto"/>
        <w:ind w:firstLine="720"/>
        <w:rPr>
          <w:rFonts w:ascii="Times New Roman" w:hAnsi="Times New Roman" w:cs="Times New Roman"/>
          <w:sz w:val="24"/>
          <w:szCs w:val="24"/>
        </w:rPr>
      </w:pPr>
      <w:r>
        <w:rPr>
          <w:rFonts w:ascii="Times New Roman" w:hAnsi="Times New Roman" w:cs="Times New Roman"/>
          <w:i/>
          <w:iCs/>
          <w:sz w:val="24"/>
          <w:szCs w:val="24"/>
        </w:rPr>
        <w:t>Interaction networks with more than ten nodes.</w:t>
      </w:r>
      <w:r w:rsidR="00EA4F18">
        <w:rPr>
          <w:rFonts w:ascii="Times New Roman" w:hAnsi="Times New Roman" w:cs="Times New Roman"/>
          <w:sz w:val="24"/>
          <w:szCs w:val="24"/>
        </w:rPr>
        <w:t xml:space="preserve"> Effective visualization of path diagrams is time consuming and not easily automated programmatically. While there are tools for drawing network diagrams in R and Markup languages, they are generally useful once the analysis is complete. Automatically updating path model visualizations is difficult if the overall layout changes significantly. The problem is further exacerbated if the model has to go through many interactions of peer review or client feedback.</w:t>
      </w:r>
    </w:p>
    <w:p w14:paraId="25E6FCF2" w14:textId="2982A99B" w:rsidR="00224B5A" w:rsidRDefault="00224B5A" w:rsidP="002D2F24">
      <w:pPr>
        <w:spacing w:line="480" w:lineRule="auto"/>
        <w:rPr>
          <w:rFonts w:ascii="Times New Roman" w:hAnsi="Times New Roman" w:cs="Times New Roman"/>
          <w:sz w:val="24"/>
          <w:szCs w:val="24"/>
        </w:rPr>
      </w:pPr>
    </w:p>
    <w:p w14:paraId="6A507A3E" w14:textId="6BE7A8A1" w:rsidR="00224B5A" w:rsidRDefault="00224B5A" w:rsidP="0045161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Predefining multiple hypothetical diagrams that can be easily modified can be effective. However, we highlight a few </w:t>
      </w:r>
      <w:r w:rsidR="004609C4">
        <w:rPr>
          <w:rFonts w:ascii="Times New Roman" w:hAnsi="Times New Roman" w:cs="Times New Roman"/>
          <w:sz w:val="24"/>
          <w:szCs w:val="24"/>
        </w:rPr>
        <w:t>conventions</w:t>
      </w:r>
      <w:r>
        <w:rPr>
          <w:rFonts w:ascii="Times New Roman" w:hAnsi="Times New Roman" w:cs="Times New Roman"/>
          <w:sz w:val="24"/>
          <w:szCs w:val="24"/>
        </w:rPr>
        <w:t xml:space="preserve"> that may aid with cluttered figures but also prevent the amount of fiddling required to finalize a path diagram.</w:t>
      </w:r>
      <w:r w:rsidR="00FE52D6">
        <w:rPr>
          <w:rFonts w:ascii="Times New Roman" w:hAnsi="Times New Roman" w:cs="Times New Roman"/>
          <w:sz w:val="24"/>
          <w:szCs w:val="24"/>
        </w:rPr>
        <w:t xml:space="preserve"> </w:t>
      </w:r>
      <w:r>
        <w:rPr>
          <w:rFonts w:ascii="Times New Roman" w:hAnsi="Times New Roman" w:cs="Times New Roman"/>
          <w:sz w:val="24"/>
          <w:szCs w:val="24"/>
        </w:rPr>
        <w:t>In Clark et al. 2019, non-significant paths were dropped from the analysis</w:t>
      </w:r>
      <w:r w:rsidR="00FE52D6">
        <w:rPr>
          <w:rFonts w:ascii="Times New Roman" w:hAnsi="Times New Roman" w:cs="Times New Roman"/>
          <w:sz w:val="24"/>
          <w:szCs w:val="24"/>
        </w:rPr>
        <w:t xml:space="preserve"> to reduce clutter in the interaction network diagram.</w:t>
      </w:r>
    </w:p>
    <w:p w14:paraId="313D2C83" w14:textId="51645654" w:rsidR="00E52001" w:rsidRDefault="00E52001" w:rsidP="00451610">
      <w:pPr>
        <w:spacing w:line="480" w:lineRule="auto"/>
        <w:ind w:firstLine="720"/>
        <w:rPr>
          <w:rFonts w:ascii="Times New Roman" w:hAnsi="Times New Roman" w:cs="Times New Roman"/>
          <w:sz w:val="24"/>
          <w:szCs w:val="24"/>
        </w:rPr>
      </w:pPr>
      <w:commentRangeStart w:id="3"/>
      <w:r>
        <w:rPr>
          <w:rFonts w:ascii="Times New Roman" w:hAnsi="Times New Roman" w:cs="Times New Roman"/>
          <w:sz w:val="24"/>
          <w:szCs w:val="24"/>
        </w:rPr>
        <w:t>Example 1:</w:t>
      </w:r>
    </w:p>
    <w:p w14:paraId="4B0FE11D" w14:textId="7F2C20A1" w:rsidR="00E52001" w:rsidRDefault="00E52001" w:rsidP="00451610">
      <w:pPr>
        <w:spacing w:line="480" w:lineRule="auto"/>
        <w:ind w:firstLine="720"/>
        <w:rPr>
          <w:rFonts w:ascii="Times New Roman" w:hAnsi="Times New Roman" w:cs="Times New Roman"/>
          <w:sz w:val="24"/>
          <w:szCs w:val="24"/>
        </w:rPr>
      </w:pPr>
      <w:r>
        <w:rPr>
          <w:rFonts w:ascii="Times New Roman" w:hAnsi="Times New Roman" w:cs="Times New Roman"/>
          <w:sz w:val="24"/>
          <w:szCs w:val="24"/>
        </w:rPr>
        <w:t>Example 2:</w:t>
      </w:r>
    </w:p>
    <w:p w14:paraId="53940717" w14:textId="3E2A96BA" w:rsidR="00E52001" w:rsidRDefault="00E52001" w:rsidP="00451610">
      <w:pPr>
        <w:spacing w:line="480" w:lineRule="auto"/>
        <w:ind w:firstLine="720"/>
        <w:rPr>
          <w:rFonts w:ascii="Times New Roman" w:hAnsi="Times New Roman" w:cs="Times New Roman"/>
          <w:sz w:val="24"/>
          <w:szCs w:val="24"/>
        </w:rPr>
      </w:pPr>
      <w:r>
        <w:rPr>
          <w:rFonts w:ascii="Times New Roman" w:hAnsi="Times New Roman" w:cs="Times New Roman"/>
          <w:sz w:val="24"/>
          <w:szCs w:val="24"/>
        </w:rPr>
        <w:t>Example 3:</w:t>
      </w:r>
      <w:commentRangeEnd w:id="3"/>
      <w:r>
        <w:rPr>
          <w:rStyle w:val="CommentReference"/>
        </w:rPr>
        <w:commentReference w:id="3"/>
      </w:r>
    </w:p>
    <w:p w14:paraId="1135BC2E" w14:textId="77777777" w:rsidR="001031DC" w:rsidRDefault="001031DC" w:rsidP="002D2F24">
      <w:pPr>
        <w:spacing w:line="480" w:lineRule="auto"/>
        <w:rPr>
          <w:rFonts w:ascii="Times New Roman" w:hAnsi="Times New Roman" w:cs="Times New Roman"/>
          <w:sz w:val="24"/>
          <w:szCs w:val="24"/>
        </w:rPr>
      </w:pPr>
    </w:p>
    <w:p w14:paraId="2D8A8FF2" w14:textId="33A315A1" w:rsidR="00FC2E56" w:rsidRPr="001031DC" w:rsidRDefault="001031DC" w:rsidP="002D2F24">
      <w:pPr>
        <w:spacing w:line="480" w:lineRule="auto"/>
        <w:rPr>
          <w:rFonts w:ascii="Times New Roman" w:hAnsi="Times New Roman" w:cs="Times New Roman"/>
          <w:b/>
          <w:bCs/>
          <w:sz w:val="24"/>
          <w:szCs w:val="24"/>
        </w:rPr>
      </w:pPr>
      <w:r w:rsidRPr="001031DC">
        <w:rPr>
          <w:rFonts w:ascii="Times New Roman" w:hAnsi="Times New Roman" w:cs="Times New Roman"/>
          <w:b/>
          <w:bCs/>
          <w:sz w:val="24"/>
          <w:szCs w:val="24"/>
        </w:rPr>
        <w:t>Conclusions</w:t>
      </w:r>
    </w:p>
    <w:p w14:paraId="2BCDCADD" w14:textId="7F68A3E3" w:rsidR="00314E1E" w:rsidRPr="00396EAD" w:rsidRDefault="0037772B" w:rsidP="0037772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core recommendation for the ecologist is to consider your hypotheses and predictions before running a single statistical test. Restraint prevents unnecessary digging that could be misleading or time-consuming. We suggest the same strategy is used for path analysis. Consider the drawing out of a path diagram, with expected structure, directions, and relative effect sizes as critical steps before even specifying the first structural equation model. This approach is highlighted in the three worked examples with PEMV, forest ants, and mulch treatments (See appendix 1). Data exploration with simple linear </w:t>
      </w:r>
      <w:r w:rsidR="00396EAD">
        <w:rPr>
          <w:rFonts w:ascii="Times New Roman" w:hAnsi="Times New Roman" w:cs="Times New Roman"/>
          <w:sz w:val="24"/>
          <w:szCs w:val="24"/>
        </w:rPr>
        <w:t>models</w:t>
      </w:r>
      <w:r>
        <w:rPr>
          <w:rFonts w:ascii="Times New Roman" w:hAnsi="Times New Roman" w:cs="Times New Roman"/>
          <w:sz w:val="24"/>
          <w:szCs w:val="24"/>
        </w:rPr>
        <w:t xml:space="preserve"> is warranted</w:t>
      </w:r>
      <w:r w:rsidR="00396EAD">
        <w:rPr>
          <w:rFonts w:ascii="Times New Roman" w:hAnsi="Times New Roman" w:cs="Times New Roman"/>
          <w:sz w:val="24"/>
          <w:szCs w:val="24"/>
        </w:rPr>
        <w:t>, but should be limited to</w:t>
      </w:r>
      <w:r>
        <w:rPr>
          <w:rFonts w:ascii="Times New Roman" w:hAnsi="Times New Roman" w:cs="Times New Roman"/>
          <w:sz w:val="24"/>
          <w:szCs w:val="24"/>
        </w:rPr>
        <w:t xml:space="preserve"> evaluating main treatment effects</w:t>
      </w:r>
      <w:r w:rsidR="00396EAD">
        <w:rPr>
          <w:rFonts w:ascii="Times New Roman" w:hAnsi="Times New Roman" w:cs="Times New Roman"/>
          <w:sz w:val="24"/>
          <w:szCs w:val="24"/>
        </w:rPr>
        <w:t xml:space="preserve">. </w:t>
      </w:r>
      <w:commentRangeStart w:id="4"/>
      <w:r w:rsidR="00396EAD">
        <w:rPr>
          <w:rFonts w:ascii="Times New Roman" w:hAnsi="Times New Roman" w:cs="Times New Roman"/>
          <w:sz w:val="24"/>
          <w:szCs w:val="24"/>
        </w:rPr>
        <w:t xml:space="preserve">In our workflow we used the a priori path diagram to write out generalized linear models or generalized linear mixed models. If an </w:t>
      </w:r>
      <w:r w:rsidR="00396EAD" w:rsidRPr="00396EAD">
        <w:rPr>
          <w:rFonts w:ascii="Times New Roman" w:hAnsi="Times New Roman" w:cs="Times New Roman"/>
          <w:i/>
          <w:iCs/>
          <w:sz w:val="24"/>
          <w:szCs w:val="24"/>
        </w:rPr>
        <w:t>a priori</w:t>
      </w:r>
      <w:r w:rsidR="00396EAD">
        <w:rPr>
          <w:rFonts w:ascii="Times New Roman" w:hAnsi="Times New Roman" w:cs="Times New Roman"/>
          <w:sz w:val="24"/>
          <w:szCs w:val="24"/>
        </w:rPr>
        <w:t xml:space="preserve"> path diagram fails the test of directed separation (P &lt; 0.05), the response variable with the lowed significance value is added in a single step, then the path analysis is rerun. Once a putative path model is accepted, terms included in the a priori model are removed starting with a single term with the highest P-value, and the change in AIC is noted. This process is repeated until the AIC no longer improves or all pathways determined as experimentally necessary are the only ones retained. The resulting </w:t>
      </w:r>
      <w:r w:rsidR="00396EAD">
        <w:rPr>
          <w:rFonts w:ascii="Times New Roman" w:hAnsi="Times New Roman" w:cs="Times New Roman"/>
          <w:i/>
          <w:iCs/>
          <w:sz w:val="24"/>
          <w:szCs w:val="24"/>
        </w:rPr>
        <w:t xml:space="preserve">a posteri </w:t>
      </w:r>
      <w:r w:rsidR="00396EAD">
        <w:rPr>
          <w:rFonts w:ascii="Times New Roman" w:hAnsi="Times New Roman" w:cs="Times New Roman"/>
          <w:sz w:val="24"/>
          <w:szCs w:val="24"/>
        </w:rPr>
        <w:t xml:space="preserve">model is used for interpretation, and a comparison of the </w:t>
      </w:r>
      <w:r w:rsidR="00396EAD">
        <w:rPr>
          <w:rFonts w:ascii="Times New Roman" w:hAnsi="Times New Roman" w:cs="Times New Roman"/>
          <w:i/>
          <w:iCs/>
          <w:sz w:val="24"/>
          <w:szCs w:val="24"/>
        </w:rPr>
        <w:t xml:space="preserve">a priori </w:t>
      </w:r>
      <w:r w:rsidR="00396EAD">
        <w:rPr>
          <w:rFonts w:ascii="Times New Roman" w:hAnsi="Times New Roman" w:cs="Times New Roman"/>
          <w:sz w:val="24"/>
          <w:szCs w:val="24"/>
        </w:rPr>
        <w:t>model is used to make qualitative conclusions.</w:t>
      </w:r>
      <w:commentRangeEnd w:id="4"/>
      <w:r w:rsidR="00396EAD">
        <w:rPr>
          <w:rStyle w:val="CommentReference"/>
        </w:rPr>
        <w:commentReference w:id="4"/>
      </w:r>
    </w:p>
    <w:p w14:paraId="7810B65B" w14:textId="59E5C601" w:rsidR="00314E1E" w:rsidRPr="00314E1E" w:rsidRDefault="00396EAD" w:rsidP="008F16B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Modern statistical programming methods emphasize the use of algorithmic approaches when large datasets include highly colinear data. </w:t>
      </w:r>
      <w:r w:rsidR="008F16B5">
        <w:rPr>
          <w:rFonts w:ascii="Times New Roman" w:hAnsi="Times New Roman" w:cs="Times New Roman"/>
          <w:sz w:val="24"/>
          <w:szCs w:val="24"/>
        </w:rPr>
        <w:t xml:space="preserve">In these cases, prediction is more relevant than hypothesis testing. Here we suggest that path analysis and structural equation modeling are viable alternatives to black-box approaches, especially in the context of testing hypotheses regarding management of pest and beneficial species. The machine-learning family of methods </w:t>
      </w:r>
      <w:r w:rsidR="008F16B5">
        <w:rPr>
          <w:rFonts w:ascii="Times New Roman" w:hAnsi="Times New Roman" w:cs="Times New Roman"/>
          <w:sz w:val="24"/>
          <w:szCs w:val="24"/>
        </w:rPr>
        <w:lastRenderedPageBreak/>
        <w:t>are powerful tools for forecasting and prediction, particularly for habitat suitability of invasive species (PNAS giant hornet paper) or dispersal behavior for species of conservation concern. Path analysis offers a stricter framework that requires core assumptions of causality to be met, but often experimenters are able to meet these assumptions in management contexts. In particular, we find this tool to be useful when modeling biotic interactions in which data cannot easily be collected</w:t>
      </w:r>
      <w:r w:rsidR="008F16B5" w:rsidRPr="008F16B5">
        <w:rPr>
          <w:rFonts w:ascii="Times New Roman" w:hAnsi="Times New Roman" w:cs="Times New Roman"/>
          <w:i/>
          <w:iCs/>
          <w:sz w:val="24"/>
          <w:szCs w:val="24"/>
        </w:rPr>
        <w:t xml:space="preserve"> via</w:t>
      </w:r>
      <w:r w:rsidR="008F16B5">
        <w:rPr>
          <w:rFonts w:ascii="Times New Roman" w:hAnsi="Times New Roman" w:cs="Times New Roman"/>
          <w:sz w:val="24"/>
          <w:szCs w:val="24"/>
        </w:rPr>
        <w:t xml:space="preserve"> remote sensing. Techniques like random forest have been </w:t>
      </w:r>
      <w:proofErr w:type="spellStart"/>
      <w:r w:rsidR="008F16B5">
        <w:rPr>
          <w:rFonts w:ascii="Times New Roman" w:hAnsi="Times New Roman" w:cs="Times New Roman"/>
          <w:sz w:val="24"/>
          <w:szCs w:val="24"/>
        </w:rPr>
        <w:t>criticised</w:t>
      </w:r>
      <w:proofErr w:type="spellEnd"/>
      <w:r w:rsidR="008F16B5">
        <w:rPr>
          <w:rFonts w:ascii="Times New Roman" w:hAnsi="Times New Roman" w:cs="Times New Roman"/>
          <w:sz w:val="24"/>
          <w:szCs w:val="24"/>
        </w:rPr>
        <w:t xml:space="preserve"> as problematic for understanding the mechanistic basis for changes, and in some cases are eschewed by ecologists even if traditional hypotheses testing approaches are less robust (citation DEFINITELY needed for this Rob). </w:t>
      </w:r>
    </w:p>
    <w:p w14:paraId="49275D55" w14:textId="7BFCBE0B" w:rsidR="00602430" w:rsidRPr="00EF2E65" w:rsidRDefault="00EF2E65" w:rsidP="00EF2E65">
      <w:pPr>
        <w:spacing w:line="480" w:lineRule="auto"/>
        <w:rPr>
          <w:rFonts w:ascii="Times New Roman" w:hAnsi="Times New Roman" w:cs="Times New Roman"/>
          <w:sz w:val="24"/>
          <w:szCs w:val="24"/>
        </w:rPr>
      </w:pPr>
      <w:r>
        <w:rPr>
          <w:rFonts w:ascii="Times New Roman" w:hAnsi="Times New Roman" w:cs="Times New Roman"/>
          <w:b/>
          <w:bCs/>
          <w:sz w:val="24"/>
          <w:szCs w:val="24"/>
        </w:rPr>
        <w:tab/>
      </w:r>
      <w:commentRangeStart w:id="5"/>
      <w:r>
        <w:rPr>
          <w:rFonts w:ascii="Times New Roman" w:hAnsi="Times New Roman" w:cs="Times New Roman"/>
          <w:sz w:val="24"/>
          <w:szCs w:val="24"/>
        </w:rPr>
        <w:t xml:space="preserve">The </w:t>
      </w:r>
      <w:proofErr w:type="spellStart"/>
      <w:r>
        <w:rPr>
          <w:rFonts w:ascii="Times New Roman" w:hAnsi="Times New Roman" w:cs="Times New Roman"/>
          <w:sz w:val="24"/>
          <w:szCs w:val="24"/>
        </w:rPr>
        <w:t>piecewiseSEM</w:t>
      </w:r>
      <w:proofErr w:type="spellEnd"/>
      <w:r>
        <w:rPr>
          <w:rFonts w:ascii="Times New Roman" w:hAnsi="Times New Roman" w:cs="Times New Roman"/>
          <w:sz w:val="24"/>
          <w:szCs w:val="24"/>
        </w:rPr>
        <w:t xml:space="preserve"> library and its associated publication has been cited 2500 times (accession date, March 6, 2023), increasing linearly since release in 2016.</w:t>
      </w:r>
      <w:commentRangeEnd w:id="5"/>
      <w:r>
        <w:rPr>
          <w:rStyle w:val="CommentReference"/>
        </w:rPr>
        <w:commentReference w:id="5"/>
      </w:r>
    </w:p>
    <w:sectPr w:rsidR="00602430" w:rsidRPr="00EF2E65" w:rsidSect="002D2F2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lark, Robert Emerson" w:date="2023-02-13T15:24:00Z" w:initials="CRE">
    <w:p w14:paraId="02A08F4E" w14:textId="77777777" w:rsidR="002D2F24" w:rsidRDefault="00BB489D" w:rsidP="009E0B87">
      <w:pPr>
        <w:pStyle w:val="CommentText"/>
      </w:pPr>
      <w:r>
        <w:rPr>
          <w:rStyle w:val="CommentReference"/>
        </w:rPr>
        <w:annotationRef/>
      </w:r>
      <w:r w:rsidR="002D2F24">
        <w:t>Rob Orpet, after this part, can you put funding sources for woolly aphid (and maybe if you are working on this part of a grant now).</w:t>
      </w:r>
    </w:p>
  </w:comment>
  <w:comment w:id="1" w:author="Clark, Robert Emerson" w:date="2023-02-17T11:59:00Z" w:initials="CRE">
    <w:p w14:paraId="3778F012" w14:textId="77777777" w:rsidR="00A41D94" w:rsidRDefault="00A41D94" w:rsidP="00B47AFF">
      <w:pPr>
        <w:pStyle w:val="CommentText"/>
      </w:pPr>
      <w:r>
        <w:rPr>
          <w:rStyle w:val="CommentReference"/>
        </w:rPr>
        <w:annotationRef/>
      </w:r>
      <w:r>
        <w:rPr>
          <w:lang w:val="en-US"/>
        </w:rPr>
        <w:t xml:space="preserve">[Ok Rob is getting to philosophical here, but perhaps there is a citation on the limits of data visualization in complex ecological systems]. </w:t>
      </w:r>
    </w:p>
  </w:comment>
  <w:comment w:id="2" w:author="Robert Clark" w:date="2023-01-20T12:54:00Z" w:initials="RC">
    <w:p w14:paraId="73135268" w14:textId="1A11B531" w:rsidR="00EA4F18" w:rsidRDefault="00EA4F18" w:rsidP="00646BA1">
      <w:pPr>
        <w:pStyle w:val="CommentText"/>
      </w:pPr>
      <w:r>
        <w:rPr>
          <w:rStyle w:val="CommentReference"/>
        </w:rPr>
        <w:annotationRef/>
      </w:r>
      <w:r>
        <w:t>I guess. I never actually did this. I actually just use AIC to make people stop hassling me to include lame covariates.</w:t>
      </w:r>
    </w:p>
  </w:comment>
  <w:comment w:id="3" w:author="Clark, Robert Emerson" w:date="2023-03-06T15:40:00Z" w:initials="CRE">
    <w:p w14:paraId="53644214" w14:textId="77777777" w:rsidR="00E52001" w:rsidRDefault="00E52001" w:rsidP="00895040">
      <w:pPr>
        <w:pStyle w:val="CommentText"/>
      </w:pPr>
      <w:r>
        <w:rPr>
          <w:rStyle w:val="CommentReference"/>
        </w:rPr>
        <w:annotationRef/>
      </w:r>
      <w:r>
        <w:t>It's unclear where the three worked examples we have would best fit. I currently assume it will be peppered throughout and there is a figure or appendix to cite.</w:t>
      </w:r>
    </w:p>
  </w:comment>
  <w:comment w:id="4" w:author="Clark, Robert Emerson" w:date="2023-03-06T15:12:00Z" w:initials="CRE">
    <w:p w14:paraId="2C43C3D7" w14:textId="22E96416" w:rsidR="00396EAD" w:rsidRDefault="00396EAD" w:rsidP="00F5306E">
      <w:pPr>
        <w:pStyle w:val="CommentText"/>
      </w:pPr>
      <w:r>
        <w:rPr>
          <w:rStyle w:val="CommentReference"/>
        </w:rPr>
        <w:annotationRef/>
      </w:r>
      <w:r>
        <w:t>I am considering adding a figure or supplemental figure to our workflow, but its unclear how to keep it simple.</w:t>
      </w:r>
    </w:p>
  </w:comment>
  <w:comment w:id="5" w:author="Clark, Robert Emerson" w:date="2023-03-06T15:21:00Z" w:initials="CRE">
    <w:p w14:paraId="24DABF1B" w14:textId="77777777" w:rsidR="00EF2E65" w:rsidRDefault="00EF2E65" w:rsidP="00614105">
      <w:pPr>
        <w:pStyle w:val="CommentText"/>
      </w:pPr>
      <w:r>
        <w:rPr>
          <w:rStyle w:val="CommentReference"/>
        </w:rPr>
        <w:annotationRef/>
      </w:r>
      <w:r>
        <w:t>End on a high note with the literature summary recapped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A08F4E" w15:done="0"/>
  <w15:commentEx w15:paraId="3778F012" w15:done="0"/>
  <w15:commentEx w15:paraId="73135268" w15:done="0"/>
  <w15:commentEx w15:paraId="53644214" w15:done="0"/>
  <w15:commentEx w15:paraId="2C43C3D7" w15:done="0"/>
  <w15:commentEx w15:paraId="24DABF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4D49D" w16cex:dateUtc="2023-02-13T20:24:00Z"/>
  <w16cex:commentExtensible w16cex:durableId="2799EA9F" w16cex:dateUtc="2023-02-17T16:59:00Z"/>
  <w16cex:commentExtensible w16cex:durableId="27750DA1" w16cex:dateUtc="2023-01-20T17:54:00Z"/>
  <w16cex:commentExtensible w16cex:durableId="27B087DC" w16cex:dateUtc="2023-03-06T20:40:00Z"/>
  <w16cex:commentExtensible w16cex:durableId="27B08163" w16cex:dateUtc="2023-03-06T20:12:00Z"/>
  <w16cex:commentExtensible w16cex:durableId="27B08390" w16cex:dateUtc="2023-03-06T20: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A08F4E" w16cid:durableId="2794D49D"/>
  <w16cid:commentId w16cid:paraId="3778F012" w16cid:durableId="2799EA9F"/>
  <w16cid:commentId w16cid:paraId="73135268" w16cid:durableId="27750DA1"/>
  <w16cid:commentId w16cid:paraId="53644214" w16cid:durableId="27B087DC"/>
  <w16cid:commentId w16cid:paraId="2C43C3D7" w16cid:durableId="27B08163"/>
  <w16cid:commentId w16cid:paraId="24DABF1B" w16cid:durableId="27B0839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551F5"/>
    <w:multiLevelType w:val="hybridMultilevel"/>
    <w:tmpl w:val="FFD085C4"/>
    <w:lvl w:ilvl="0" w:tplc="591024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D0710D"/>
    <w:multiLevelType w:val="hybridMultilevel"/>
    <w:tmpl w:val="4B7EADF6"/>
    <w:lvl w:ilvl="0" w:tplc="8A3CB4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6103310">
    <w:abstractNumId w:val="1"/>
  </w:num>
  <w:num w:numId="2" w16cid:durableId="109393544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lark, Robert Emerson">
    <w15:presenceInfo w15:providerId="AD" w15:userId="S::robert.e.clark@wsu.edu::37467bac-7372-42aa-b3a8-a4008ba67f9c"/>
  </w15:person>
  <w15:person w15:author="Robert Clark">
    <w15:presenceInfo w15:providerId="None" w15:userId="Robert Clar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E0A56"/>
    <w:rsid w:val="00022C9C"/>
    <w:rsid w:val="000245CE"/>
    <w:rsid w:val="000E37A1"/>
    <w:rsid w:val="000F34AA"/>
    <w:rsid w:val="001031DC"/>
    <w:rsid w:val="00105179"/>
    <w:rsid w:val="001341D8"/>
    <w:rsid w:val="001563F9"/>
    <w:rsid w:val="001E01AE"/>
    <w:rsid w:val="00224B5A"/>
    <w:rsid w:val="002849A9"/>
    <w:rsid w:val="002A0F2E"/>
    <w:rsid w:val="002D2F24"/>
    <w:rsid w:val="00311797"/>
    <w:rsid w:val="00314E1E"/>
    <w:rsid w:val="0037772B"/>
    <w:rsid w:val="00381853"/>
    <w:rsid w:val="00396EAD"/>
    <w:rsid w:val="004200A0"/>
    <w:rsid w:val="00427763"/>
    <w:rsid w:val="00431747"/>
    <w:rsid w:val="00431AB2"/>
    <w:rsid w:val="00451610"/>
    <w:rsid w:val="004609C4"/>
    <w:rsid w:val="00484EB0"/>
    <w:rsid w:val="004879A0"/>
    <w:rsid w:val="00492E32"/>
    <w:rsid w:val="00494A1D"/>
    <w:rsid w:val="004B0958"/>
    <w:rsid w:val="0052390A"/>
    <w:rsid w:val="00523A67"/>
    <w:rsid w:val="005A1119"/>
    <w:rsid w:val="005E0A56"/>
    <w:rsid w:val="00602430"/>
    <w:rsid w:val="00604978"/>
    <w:rsid w:val="00615D02"/>
    <w:rsid w:val="00643877"/>
    <w:rsid w:val="00690A1A"/>
    <w:rsid w:val="006A6092"/>
    <w:rsid w:val="006D6182"/>
    <w:rsid w:val="006E058B"/>
    <w:rsid w:val="006E208C"/>
    <w:rsid w:val="007E274E"/>
    <w:rsid w:val="007F0DB3"/>
    <w:rsid w:val="00815111"/>
    <w:rsid w:val="008653C0"/>
    <w:rsid w:val="00876EA3"/>
    <w:rsid w:val="00895220"/>
    <w:rsid w:val="00896C76"/>
    <w:rsid w:val="008F16B5"/>
    <w:rsid w:val="00952FB3"/>
    <w:rsid w:val="00A23BB5"/>
    <w:rsid w:val="00A41D94"/>
    <w:rsid w:val="00A60EE2"/>
    <w:rsid w:val="00A65EFA"/>
    <w:rsid w:val="00AE7D94"/>
    <w:rsid w:val="00B67C5E"/>
    <w:rsid w:val="00B90D20"/>
    <w:rsid w:val="00BA6C2D"/>
    <w:rsid w:val="00BB489D"/>
    <w:rsid w:val="00C6094B"/>
    <w:rsid w:val="00C8121C"/>
    <w:rsid w:val="00CC3D97"/>
    <w:rsid w:val="00CE001B"/>
    <w:rsid w:val="00D26505"/>
    <w:rsid w:val="00E52001"/>
    <w:rsid w:val="00E6605C"/>
    <w:rsid w:val="00E76F02"/>
    <w:rsid w:val="00E84917"/>
    <w:rsid w:val="00EA4F18"/>
    <w:rsid w:val="00EF2E65"/>
    <w:rsid w:val="00F223A1"/>
    <w:rsid w:val="00F23EC5"/>
    <w:rsid w:val="00F649D6"/>
    <w:rsid w:val="00F660ED"/>
    <w:rsid w:val="00F955CA"/>
    <w:rsid w:val="00FC2E56"/>
    <w:rsid w:val="00FD4F85"/>
    <w:rsid w:val="00FE52D6"/>
    <w:rsid w:val="00FF5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57649"/>
  <w15:docId w15:val="{8A64FDCE-E8A6-4213-BC2F-B88A931B3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74E"/>
    <w:pPr>
      <w:spacing w:after="0" w:line="276" w:lineRule="auto"/>
      <w:contextualSpacing/>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11797"/>
    <w:rPr>
      <w:color w:val="0000FF"/>
      <w:u w:val="single"/>
    </w:rPr>
  </w:style>
  <w:style w:type="character" w:styleId="CommentReference">
    <w:name w:val="annotation reference"/>
    <w:basedOn w:val="DefaultParagraphFont"/>
    <w:uiPriority w:val="99"/>
    <w:semiHidden/>
    <w:unhideWhenUsed/>
    <w:rsid w:val="00B90D20"/>
    <w:rPr>
      <w:sz w:val="16"/>
      <w:szCs w:val="16"/>
    </w:rPr>
  </w:style>
  <w:style w:type="paragraph" w:styleId="CommentText">
    <w:name w:val="annotation text"/>
    <w:basedOn w:val="Normal"/>
    <w:link w:val="CommentTextChar"/>
    <w:uiPriority w:val="99"/>
    <w:unhideWhenUsed/>
    <w:rsid w:val="00B90D20"/>
    <w:pPr>
      <w:spacing w:line="240" w:lineRule="auto"/>
    </w:pPr>
    <w:rPr>
      <w:sz w:val="20"/>
      <w:szCs w:val="20"/>
    </w:rPr>
  </w:style>
  <w:style w:type="character" w:customStyle="1" w:styleId="CommentTextChar">
    <w:name w:val="Comment Text Char"/>
    <w:basedOn w:val="DefaultParagraphFont"/>
    <w:link w:val="CommentText"/>
    <w:uiPriority w:val="99"/>
    <w:rsid w:val="00B90D20"/>
    <w:rPr>
      <w:rFonts w:ascii="Arial" w:eastAsia="Arial" w:hAnsi="Arial" w:cs="Arial"/>
      <w:sz w:val="20"/>
      <w:szCs w:val="20"/>
      <w:lang w:val="en"/>
    </w:rPr>
  </w:style>
  <w:style w:type="paragraph" w:styleId="CommentSubject">
    <w:name w:val="annotation subject"/>
    <w:basedOn w:val="CommentText"/>
    <w:next w:val="CommentText"/>
    <w:link w:val="CommentSubjectChar"/>
    <w:uiPriority w:val="99"/>
    <w:semiHidden/>
    <w:unhideWhenUsed/>
    <w:rsid w:val="00B90D20"/>
    <w:rPr>
      <w:b/>
      <w:bCs/>
    </w:rPr>
  </w:style>
  <w:style w:type="character" w:customStyle="1" w:styleId="CommentSubjectChar">
    <w:name w:val="Comment Subject Char"/>
    <w:basedOn w:val="CommentTextChar"/>
    <w:link w:val="CommentSubject"/>
    <w:uiPriority w:val="99"/>
    <w:semiHidden/>
    <w:rsid w:val="00B90D20"/>
    <w:rPr>
      <w:rFonts w:ascii="Arial" w:eastAsia="Arial" w:hAnsi="Arial" w:cs="Arial"/>
      <w:b/>
      <w:bCs/>
      <w:sz w:val="20"/>
      <w:szCs w:val="20"/>
      <w:lang w:val="en"/>
    </w:rPr>
  </w:style>
  <w:style w:type="paragraph" w:styleId="ListParagraph">
    <w:name w:val="List Paragraph"/>
    <w:basedOn w:val="Normal"/>
    <w:uiPriority w:val="34"/>
    <w:qFormat/>
    <w:rsid w:val="00B90D20"/>
    <w:pPr>
      <w:ind w:left="720"/>
    </w:pPr>
  </w:style>
  <w:style w:type="character" w:styleId="LineNumber">
    <w:name w:val="line number"/>
    <w:basedOn w:val="DefaultParagraphFont"/>
    <w:uiPriority w:val="99"/>
    <w:semiHidden/>
    <w:unhideWhenUsed/>
    <w:rsid w:val="002D2F24"/>
  </w:style>
  <w:style w:type="paragraph" w:styleId="Revision">
    <w:name w:val="Revision"/>
    <w:hidden/>
    <w:uiPriority w:val="99"/>
    <w:semiHidden/>
    <w:rsid w:val="004200A0"/>
    <w:pPr>
      <w:spacing w:after="0" w:line="240" w:lineRule="auto"/>
    </w:pPr>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792111">
      <w:bodyDiv w:val="1"/>
      <w:marLeft w:val="0"/>
      <w:marRight w:val="0"/>
      <w:marTop w:val="0"/>
      <w:marBottom w:val="0"/>
      <w:divBdr>
        <w:top w:val="none" w:sz="0" w:space="0" w:color="auto"/>
        <w:left w:val="none" w:sz="0" w:space="0" w:color="auto"/>
        <w:bottom w:val="none" w:sz="0" w:space="0" w:color="auto"/>
        <w:right w:val="none" w:sz="0" w:space="0" w:color="auto"/>
      </w:divBdr>
    </w:div>
    <w:div w:id="902715019">
      <w:bodyDiv w:val="1"/>
      <w:marLeft w:val="0"/>
      <w:marRight w:val="0"/>
      <w:marTop w:val="0"/>
      <w:marBottom w:val="0"/>
      <w:divBdr>
        <w:top w:val="none" w:sz="0" w:space="0" w:color="auto"/>
        <w:left w:val="none" w:sz="0" w:space="0" w:color="auto"/>
        <w:bottom w:val="none" w:sz="0" w:space="0" w:color="auto"/>
        <w:right w:val="none" w:sz="0" w:space="0" w:color="auto"/>
      </w:divBdr>
      <w:divsChild>
        <w:div w:id="386950272">
          <w:marLeft w:val="480"/>
          <w:marRight w:val="0"/>
          <w:marTop w:val="0"/>
          <w:marBottom w:val="0"/>
          <w:divBdr>
            <w:top w:val="none" w:sz="0" w:space="0" w:color="auto"/>
            <w:left w:val="none" w:sz="0" w:space="0" w:color="auto"/>
            <w:bottom w:val="none" w:sz="0" w:space="0" w:color="auto"/>
            <w:right w:val="none" w:sz="0" w:space="0" w:color="auto"/>
          </w:divBdr>
          <w:divsChild>
            <w:div w:id="3042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92570">
      <w:bodyDiv w:val="1"/>
      <w:marLeft w:val="0"/>
      <w:marRight w:val="0"/>
      <w:marTop w:val="0"/>
      <w:marBottom w:val="0"/>
      <w:divBdr>
        <w:top w:val="none" w:sz="0" w:space="0" w:color="auto"/>
        <w:left w:val="none" w:sz="0" w:space="0" w:color="auto"/>
        <w:bottom w:val="none" w:sz="0" w:space="0" w:color="auto"/>
        <w:right w:val="none" w:sz="0" w:space="0" w:color="auto"/>
      </w:divBdr>
      <w:divsChild>
        <w:div w:id="1043674815">
          <w:marLeft w:val="480"/>
          <w:marRight w:val="0"/>
          <w:marTop w:val="0"/>
          <w:marBottom w:val="0"/>
          <w:divBdr>
            <w:top w:val="none" w:sz="0" w:space="0" w:color="auto"/>
            <w:left w:val="none" w:sz="0" w:space="0" w:color="auto"/>
            <w:bottom w:val="none" w:sz="0" w:space="0" w:color="auto"/>
            <w:right w:val="none" w:sz="0" w:space="0" w:color="auto"/>
          </w:divBdr>
          <w:divsChild>
            <w:div w:id="117915979">
              <w:marLeft w:val="0"/>
              <w:marRight w:val="0"/>
              <w:marTop w:val="0"/>
              <w:marBottom w:val="0"/>
              <w:divBdr>
                <w:top w:val="none" w:sz="0" w:space="0" w:color="auto"/>
                <w:left w:val="none" w:sz="0" w:space="0" w:color="auto"/>
                <w:bottom w:val="none" w:sz="0" w:space="0" w:color="auto"/>
                <w:right w:val="none" w:sz="0" w:space="0" w:color="auto"/>
              </w:divBdr>
            </w:div>
            <w:div w:id="629701079">
              <w:marLeft w:val="0"/>
              <w:marRight w:val="0"/>
              <w:marTop w:val="0"/>
              <w:marBottom w:val="0"/>
              <w:divBdr>
                <w:top w:val="none" w:sz="0" w:space="0" w:color="auto"/>
                <w:left w:val="none" w:sz="0" w:space="0" w:color="auto"/>
                <w:bottom w:val="none" w:sz="0" w:space="0" w:color="auto"/>
                <w:right w:val="none" w:sz="0" w:space="0" w:color="auto"/>
              </w:divBdr>
            </w:div>
            <w:div w:id="1254513761">
              <w:marLeft w:val="0"/>
              <w:marRight w:val="0"/>
              <w:marTop w:val="0"/>
              <w:marBottom w:val="0"/>
              <w:divBdr>
                <w:top w:val="none" w:sz="0" w:space="0" w:color="auto"/>
                <w:left w:val="none" w:sz="0" w:space="0" w:color="auto"/>
                <w:bottom w:val="none" w:sz="0" w:space="0" w:color="auto"/>
                <w:right w:val="none" w:sz="0" w:space="0" w:color="auto"/>
              </w:divBdr>
            </w:div>
            <w:div w:id="191084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mailto:robert.e.clark@wsu.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9</Pages>
  <Words>2142</Words>
  <Characters>12212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Robert Emerson</dc:creator>
  <cp:keywords/>
  <dc:description/>
  <cp:lastModifiedBy>Robert Clark</cp:lastModifiedBy>
  <cp:revision>18</cp:revision>
  <dcterms:created xsi:type="dcterms:W3CDTF">2023-03-06T19:48:00Z</dcterms:created>
  <dcterms:modified xsi:type="dcterms:W3CDTF">2023-07-20T03:10:00Z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id="JjFEuXP6"/&gt;&lt;style id="http://www.zotero.org/styles/entomological-society-of-america" hasBibliography="1" bibliographyStyleHasBeenSet="0"/&gt;&lt;prefs&gt;&lt;pref name="fieldType" value="Field"/&gt;&lt;/prefs&gt;&lt;/da</vt:lpwstr>
  </property>
  <property fmtid="{D5CDD505-2E9C-101B-9397-08002B2CF9AE}" pid="3" name="ZOTERO_PREF_2">
    <vt:lpwstr>ta&gt;</vt:lpwstr>
  </property>
</Properties>
</file>